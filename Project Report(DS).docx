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1C55" w14:textId="77777777" w:rsidR="00F0643C" w:rsidRDefault="00CA7F20">
      <w:pPr>
        <w:spacing w:after="146" w:line="259" w:lineRule="auto"/>
        <w:ind w:left="0" w:right="409" w:firstLine="0"/>
        <w:jc w:val="right"/>
      </w:pPr>
      <w:r>
        <w:rPr>
          <w:b/>
          <w:sz w:val="40"/>
          <w:u w:val="single" w:color="000000"/>
        </w:rPr>
        <w:t>National University of Computing &amp; Emerging Sciences</w:t>
      </w:r>
      <w:r>
        <w:rPr>
          <w:b/>
          <w:sz w:val="40"/>
        </w:rPr>
        <w:t xml:space="preserve"> </w:t>
      </w:r>
    </w:p>
    <w:p w14:paraId="50BDC5DD" w14:textId="77777777" w:rsidR="00F0643C" w:rsidRDefault="00CA7F20">
      <w:pPr>
        <w:spacing w:line="259" w:lineRule="auto"/>
        <w:ind w:left="74" w:firstLine="0"/>
        <w:jc w:val="center"/>
      </w:pPr>
      <w:r>
        <w:rPr>
          <w:b/>
          <w:sz w:val="40"/>
          <w:u w:val="single" w:color="000000"/>
        </w:rPr>
        <w:t>Karachi Campus</w:t>
      </w:r>
      <w:r>
        <w:rPr>
          <w:b/>
          <w:sz w:val="40"/>
        </w:rPr>
        <w:t xml:space="preserve"> </w:t>
      </w:r>
    </w:p>
    <w:p w14:paraId="1B5C9916" w14:textId="77777777" w:rsidR="00F0643C" w:rsidRDefault="00CA7F20">
      <w:pPr>
        <w:spacing w:line="259" w:lineRule="auto"/>
        <w:ind w:left="0" w:firstLine="0"/>
      </w:pPr>
      <w:r>
        <w:rPr>
          <w:sz w:val="27"/>
        </w:rPr>
        <w:t xml:space="preserve"> </w:t>
      </w:r>
    </w:p>
    <w:p w14:paraId="4A69A6C0" w14:textId="77777777" w:rsidR="00F0643C" w:rsidRDefault="00CA7F20">
      <w:pPr>
        <w:spacing w:after="147" w:line="259" w:lineRule="auto"/>
        <w:ind w:left="3225" w:firstLine="0"/>
      </w:pPr>
      <w:r>
        <w:rPr>
          <w:noProof/>
        </w:rPr>
        <w:drawing>
          <wp:inline distT="0" distB="0" distL="0" distR="0" wp14:anchorId="7D6262E5" wp14:editId="4278DF1B">
            <wp:extent cx="2367661" cy="221996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2367661" cy="2219960"/>
                    </a:xfrm>
                    <a:prstGeom prst="rect">
                      <a:avLst/>
                    </a:prstGeom>
                  </pic:spPr>
                </pic:pic>
              </a:graphicData>
            </a:graphic>
          </wp:inline>
        </w:drawing>
      </w:r>
    </w:p>
    <w:p w14:paraId="522EF1B6" w14:textId="687216E3" w:rsidR="00F0643C" w:rsidRDefault="009A5BA3">
      <w:pPr>
        <w:spacing w:line="259" w:lineRule="auto"/>
        <w:ind w:left="56" w:firstLine="0"/>
        <w:jc w:val="center"/>
      </w:pPr>
      <w:r>
        <w:rPr>
          <w:b/>
          <w:sz w:val="72"/>
          <w:u w:val="single" w:color="000000"/>
        </w:rPr>
        <w:t>Sentimental Analysis of Movies</w:t>
      </w:r>
    </w:p>
    <w:p w14:paraId="6DFBA469" w14:textId="77777777" w:rsidR="00F0643C" w:rsidRDefault="00CA7F20">
      <w:pPr>
        <w:spacing w:after="150" w:line="259" w:lineRule="auto"/>
        <w:ind w:left="382" w:firstLine="0"/>
        <w:jc w:val="center"/>
      </w:pPr>
      <w:r>
        <w:rPr>
          <w:sz w:val="48"/>
        </w:rPr>
        <w:t xml:space="preserve"> </w:t>
      </w:r>
    </w:p>
    <w:p w14:paraId="69DF536B" w14:textId="77777777" w:rsidR="00F0643C" w:rsidRDefault="00CA7F20">
      <w:pPr>
        <w:spacing w:after="74" w:line="259" w:lineRule="auto"/>
        <w:ind w:left="272" w:firstLine="0"/>
        <w:jc w:val="center"/>
      </w:pPr>
      <w:r>
        <w:rPr>
          <w:i/>
          <w:color w:val="404040"/>
          <w:sz w:val="48"/>
        </w:rPr>
        <w:t xml:space="preserve">Project Report </w:t>
      </w:r>
    </w:p>
    <w:p w14:paraId="379012B4" w14:textId="2BB43364" w:rsidR="00F0643C" w:rsidRDefault="009A5BA3" w:rsidP="009A5BA3">
      <w:pPr>
        <w:spacing w:line="259" w:lineRule="auto"/>
        <w:ind w:left="1296" w:firstLine="0"/>
      </w:pPr>
      <w:r>
        <w:rPr>
          <w:sz w:val="40"/>
        </w:rPr>
        <w:t xml:space="preserve">                     </w:t>
      </w:r>
      <w:r w:rsidR="00CA7F20">
        <w:rPr>
          <w:sz w:val="40"/>
        </w:rPr>
        <w:t xml:space="preserve">Course: </w:t>
      </w:r>
      <w:r>
        <w:rPr>
          <w:sz w:val="40"/>
        </w:rPr>
        <w:t>Data structure</w:t>
      </w:r>
    </w:p>
    <w:p w14:paraId="2D2A4D45" w14:textId="77777777" w:rsidR="00F0643C" w:rsidRDefault="00CA7F20">
      <w:pPr>
        <w:spacing w:after="115" w:line="259" w:lineRule="auto"/>
        <w:ind w:left="364" w:firstLine="0"/>
        <w:jc w:val="center"/>
      </w:pPr>
      <w:r>
        <w:rPr>
          <w:sz w:val="40"/>
        </w:rPr>
        <w:t xml:space="preserve"> </w:t>
      </w:r>
    </w:p>
    <w:p w14:paraId="4AE32DA7" w14:textId="77777777" w:rsidR="00F0643C" w:rsidRDefault="00CA7F20">
      <w:pPr>
        <w:spacing w:after="141" w:line="259" w:lineRule="auto"/>
        <w:ind w:left="266" w:firstLine="0"/>
        <w:jc w:val="center"/>
      </w:pPr>
      <w:r>
        <w:rPr>
          <w:sz w:val="40"/>
          <w:u w:val="single" w:color="000000"/>
        </w:rPr>
        <w:t>Group Members:</w:t>
      </w:r>
      <w:r>
        <w:rPr>
          <w:sz w:val="40"/>
        </w:rPr>
        <w:t xml:space="preserve"> </w:t>
      </w:r>
    </w:p>
    <w:p w14:paraId="77EFA7A7" w14:textId="359224F7" w:rsidR="009A5BA3" w:rsidRPr="0067763C" w:rsidRDefault="009A5BA3" w:rsidP="009A5BA3">
      <w:pPr>
        <w:pStyle w:val="NoSpacing"/>
        <w:jc w:val="center"/>
        <w:rPr>
          <w:b/>
          <w:sz w:val="40"/>
          <w:u w:val="single"/>
        </w:rPr>
      </w:pPr>
      <w:r w:rsidRPr="0067763C">
        <w:rPr>
          <w:b/>
          <w:sz w:val="40"/>
          <w:u w:val="single"/>
        </w:rPr>
        <w:t>Syeda Wara Batool 21k-3214</w:t>
      </w:r>
    </w:p>
    <w:p w14:paraId="6609F05A" w14:textId="33D9014F" w:rsidR="009A5BA3" w:rsidRPr="0067763C" w:rsidRDefault="009A5BA3" w:rsidP="003A7967">
      <w:pPr>
        <w:pStyle w:val="NoSpacing"/>
        <w:jc w:val="center"/>
        <w:rPr>
          <w:b/>
          <w:sz w:val="40"/>
          <w:u w:val="single"/>
        </w:rPr>
      </w:pPr>
      <w:r w:rsidRPr="0067763C">
        <w:rPr>
          <w:b/>
          <w:sz w:val="40"/>
          <w:u w:val="single"/>
        </w:rPr>
        <w:t>Syed Hadi Raza 21k-3420</w:t>
      </w:r>
    </w:p>
    <w:p w14:paraId="212ACB7C" w14:textId="77777777" w:rsidR="003A7967" w:rsidRDefault="003A7967" w:rsidP="003A7967">
      <w:pPr>
        <w:pStyle w:val="NoSpacing"/>
        <w:jc w:val="center"/>
        <w:rPr>
          <w:b/>
          <w:sz w:val="40"/>
          <w:u w:val="single"/>
        </w:rPr>
      </w:pPr>
      <w:r>
        <w:rPr>
          <w:b/>
          <w:sz w:val="40"/>
          <w:u w:val="single"/>
        </w:rPr>
        <w:t>Humam Imtiaz 21k-3334</w:t>
      </w:r>
    </w:p>
    <w:p w14:paraId="36EA94B3" w14:textId="77777777" w:rsidR="003A7967" w:rsidRPr="007D79AB" w:rsidRDefault="003A7967" w:rsidP="003A7967">
      <w:pPr>
        <w:pStyle w:val="NoSpacing"/>
        <w:rPr>
          <w:rFonts w:cstheme="minorHAnsi"/>
          <w:b/>
          <w:sz w:val="48"/>
          <w:szCs w:val="28"/>
        </w:rPr>
      </w:pPr>
    </w:p>
    <w:p w14:paraId="5479F745" w14:textId="68E14B76" w:rsidR="00F0643C" w:rsidRDefault="00F0643C">
      <w:pPr>
        <w:spacing w:line="259" w:lineRule="auto"/>
        <w:ind w:left="0" w:firstLine="0"/>
      </w:pPr>
    </w:p>
    <w:p w14:paraId="660FED8D" w14:textId="77777777" w:rsidR="00F0643C" w:rsidRDefault="00CA7F20">
      <w:pPr>
        <w:spacing w:after="219" w:line="259" w:lineRule="auto"/>
        <w:ind w:left="0" w:firstLine="0"/>
      </w:pPr>
      <w:r>
        <w:rPr>
          <w:sz w:val="17"/>
        </w:rPr>
        <w:t xml:space="preserve"> </w:t>
      </w:r>
    </w:p>
    <w:p w14:paraId="0C19321D" w14:textId="4B1C9CB8" w:rsidR="00133659" w:rsidRDefault="00CA7F20">
      <w:pPr>
        <w:spacing w:after="189" w:line="259" w:lineRule="auto"/>
        <w:ind w:left="277" w:firstLine="0"/>
        <w:jc w:val="center"/>
        <w:rPr>
          <w:i/>
          <w:sz w:val="40"/>
        </w:rPr>
      </w:pPr>
      <w:r>
        <w:rPr>
          <w:i/>
          <w:sz w:val="40"/>
        </w:rPr>
        <w:t xml:space="preserve">Submitted to: </w:t>
      </w:r>
    </w:p>
    <w:p w14:paraId="591E1E0A" w14:textId="77777777" w:rsidR="00A56045" w:rsidRDefault="00133659" w:rsidP="00A56045">
      <w:pPr>
        <w:spacing w:line="259" w:lineRule="auto"/>
        <w:ind w:left="281" w:firstLine="0"/>
        <w:jc w:val="center"/>
      </w:pPr>
      <w:r>
        <w:rPr>
          <w:sz w:val="44"/>
        </w:rPr>
        <w:t>Sir</w:t>
      </w:r>
      <w:r w:rsidR="0067763C">
        <w:rPr>
          <w:sz w:val="44"/>
        </w:rPr>
        <w:t xml:space="preserve"> Fatmi Ali</w:t>
      </w:r>
    </w:p>
    <w:p w14:paraId="1676ADA6" w14:textId="2E572FFC" w:rsidR="00133659" w:rsidRPr="00133659" w:rsidRDefault="00133659" w:rsidP="00A56045">
      <w:pPr>
        <w:spacing w:line="259" w:lineRule="auto"/>
        <w:ind w:left="0" w:firstLine="0"/>
        <w:rPr>
          <w:sz w:val="36"/>
          <w:szCs w:val="36"/>
        </w:rPr>
      </w:pPr>
    </w:p>
    <w:p w14:paraId="7639033E" w14:textId="3713C5E3" w:rsidR="00014BAC" w:rsidRPr="00014BAC" w:rsidRDefault="00133659" w:rsidP="00014BAC">
      <w:pPr>
        <w:spacing w:after="160" w:line="259" w:lineRule="auto"/>
        <w:ind w:left="0" w:firstLine="0"/>
        <w:rPr>
          <w:sz w:val="36"/>
          <w:szCs w:val="36"/>
        </w:rPr>
      </w:pPr>
      <w:r w:rsidRPr="00133659">
        <w:rPr>
          <w:sz w:val="36"/>
          <w:szCs w:val="36"/>
        </w:rPr>
        <w:br w:type="page"/>
      </w:r>
    </w:p>
    <w:p w14:paraId="679415C3" w14:textId="77777777" w:rsidR="00014BAC" w:rsidRDefault="00014BAC" w:rsidP="0034561B">
      <w:pPr>
        <w:pStyle w:val="Heading2"/>
        <w:rPr>
          <w:rFonts w:asciiTheme="minorHAnsi" w:hAnsiTheme="minorHAnsi" w:cstheme="minorHAnsi"/>
          <w:b/>
          <w:bCs/>
          <w:sz w:val="44"/>
          <w:szCs w:val="44"/>
          <w:u w:val="single"/>
        </w:rPr>
      </w:pPr>
    </w:p>
    <w:p w14:paraId="5D90FB97" w14:textId="043E5D75" w:rsidR="00F0643C" w:rsidRPr="00814707" w:rsidRDefault="00014BAC" w:rsidP="0034561B">
      <w:pPr>
        <w:pStyle w:val="Heading2"/>
        <w:rPr>
          <w:b/>
          <w:bCs/>
          <w:sz w:val="44"/>
          <w:szCs w:val="44"/>
          <w:u w:val="single"/>
        </w:rPr>
      </w:pPr>
      <w:r w:rsidRPr="00814707">
        <w:rPr>
          <w:b/>
          <w:bCs/>
          <w:sz w:val="44"/>
          <w:szCs w:val="44"/>
          <w:u w:val="single"/>
        </w:rPr>
        <w:t>Objective</w:t>
      </w:r>
      <w:r w:rsidR="00CA7F20" w:rsidRPr="00814707">
        <w:rPr>
          <w:b/>
          <w:bCs/>
          <w:sz w:val="44"/>
          <w:szCs w:val="44"/>
          <w:u w:val="single"/>
        </w:rPr>
        <w:t xml:space="preserve">- </w:t>
      </w:r>
    </w:p>
    <w:p w14:paraId="5D20940C" w14:textId="58510037" w:rsidR="00DE43BD" w:rsidRPr="00814707" w:rsidRDefault="00E93FC7" w:rsidP="00014BAC">
      <w:pPr>
        <w:spacing w:after="207"/>
        <w:ind w:left="780" w:firstLine="0"/>
        <w:rPr>
          <w:rFonts w:ascii="Times New Roman" w:hAnsi="Times New Roman" w:cs="Times New Roman"/>
          <w:sz w:val="30"/>
          <w:szCs w:val="30"/>
        </w:rPr>
      </w:pPr>
      <w:r w:rsidRPr="00814707">
        <w:rPr>
          <w:rFonts w:ascii="Times New Roman" w:hAnsi="Times New Roman" w:cs="Times New Roman"/>
          <w:noProof/>
          <w:sz w:val="30"/>
          <w:szCs w:val="30"/>
        </w:rPr>
        <w:drawing>
          <wp:anchor distT="0" distB="0" distL="114300" distR="114300" simplePos="0" relativeHeight="251658240" behindDoc="1" locked="0" layoutInCell="1" allowOverlap="1" wp14:anchorId="57FB3997" wp14:editId="5BAE967F">
            <wp:simplePos x="0" y="0"/>
            <wp:positionH relativeFrom="margin">
              <wp:posOffset>3619500</wp:posOffset>
            </wp:positionH>
            <wp:positionV relativeFrom="paragraph">
              <wp:posOffset>107950</wp:posOffset>
            </wp:positionV>
            <wp:extent cx="2371090" cy="14585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gM2d6r-Cw-lvMbs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090" cy="1458595"/>
                    </a:xfrm>
                    <a:prstGeom prst="rect">
                      <a:avLst/>
                    </a:prstGeom>
                  </pic:spPr>
                </pic:pic>
              </a:graphicData>
            </a:graphic>
            <wp14:sizeRelH relativeFrom="page">
              <wp14:pctWidth>0</wp14:pctWidth>
            </wp14:sizeRelH>
            <wp14:sizeRelV relativeFrom="page">
              <wp14:pctHeight>0</wp14:pctHeight>
            </wp14:sizeRelV>
          </wp:anchor>
        </w:drawing>
      </w:r>
      <w:r w:rsidR="0067763C" w:rsidRPr="00814707">
        <w:rPr>
          <w:rFonts w:ascii="Times New Roman" w:hAnsi="Times New Roman" w:cs="Times New Roman"/>
          <w:sz w:val="30"/>
          <w:szCs w:val="30"/>
        </w:rPr>
        <w:t>The objective of our project was to make sentimental analysis for movies reviews. Movie reviews help users decide if the movie is worth their time. A summary of all reviews for a movie can help users make this decision by not wasting their time reading all reviews. Movie-rating websites are often used by critics to post comments and rate movies which help viewers decide if the movie is worth watching. Sentiment analysis can determine the attitude of critics depending on their reviews. Sentiment analysis of a movie review can rate how positive or negative a movie review is and hence the overall rating for a movie. Therefore, the process of understanding if a review is positive or negative can be automated as the machine learns through training and testing the data. This project aims to rate reviews using two classifiers and compare which gives better and more accurate results.</w:t>
      </w:r>
    </w:p>
    <w:p w14:paraId="359224CD" w14:textId="429AA184" w:rsidR="00DE43BD" w:rsidRDefault="00DE43BD" w:rsidP="00E857A3"/>
    <w:p w14:paraId="5979F321" w14:textId="6025B58F" w:rsidR="00DE43BD" w:rsidRDefault="00DE43BD" w:rsidP="00E857A3"/>
    <w:p w14:paraId="21B319E0" w14:textId="6EF46191" w:rsidR="0084027C" w:rsidRDefault="0084027C" w:rsidP="00E857A3"/>
    <w:p w14:paraId="304FE48C" w14:textId="368AB441" w:rsidR="0084027C" w:rsidRPr="00014BAC" w:rsidRDefault="00014BAC" w:rsidP="00014BAC">
      <w:pPr>
        <w:pStyle w:val="Heading2"/>
        <w:rPr>
          <w:b/>
          <w:bCs/>
          <w:u w:val="single"/>
        </w:rPr>
      </w:pPr>
      <w:r w:rsidRPr="00014BAC">
        <w:rPr>
          <w:b/>
          <w:bCs/>
          <w:u w:val="single"/>
        </w:rPr>
        <w:t>Introduc</w:t>
      </w:r>
      <w:r>
        <w:rPr>
          <w:b/>
          <w:bCs/>
          <w:u w:val="single"/>
        </w:rPr>
        <w:t>t</w:t>
      </w:r>
      <w:r w:rsidRPr="00014BAC">
        <w:rPr>
          <w:b/>
          <w:bCs/>
          <w:u w:val="single"/>
        </w:rPr>
        <w:t>ion</w:t>
      </w:r>
    </w:p>
    <w:p w14:paraId="182C7765" w14:textId="7CED2146" w:rsidR="0084027C" w:rsidRDefault="0084027C" w:rsidP="00014BAC">
      <w:pPr>
        <w:ind w:left="0" w:firstLine="0"/>
      </w:pPr>
    </w:p>
    <w:p w14:paraId="3022747D" w14:textId="134F849C" w:rsidR="0084027C" w:rsidRDefault="00014BAC" w:rsidP="00014BAC">
      <w:pPr>
        <w:rPr>
          <w:sz w:val="28"/>
          <w:szCs w:val="28"/>
        </w:rPr>
      </w:pPr>
      <w:r w:rsidRPr="00814707">
        <w:rPr>
          <w:rFonts w:ascii="Times New Roman" w:hAnsi="Times New Roman" w:cs="Times New Roman"/>
          <w:sz w:val="28"/>
          <w:szCs w:val="28"/>
        </w:rPr>
        <w:t xml:space="preserve">     Sentiment analysis is the interpretation and classification of emotions within text data using text analysis techniques. Sentiment analysis allows businesses to identify customer sentiment toward products, brands or services in online conversations and feedback. Sentiment analysis models focus on polarity (positive, negative, neutral) but also on feelings and emotions (angry, happy, sad, </w:t>
      </w:r>
      <w:proofErr w:type="spellStart"/>
      <w:r w:rsidRPr="00814707">
        <w:rPr>
          <w:rFonts w:ascii="Times New Roman" w:hAnsi="Times New Roman" w:cs="Times New Roman"/>
          <w:sz w:val="28"/>
          <w:szCs w:val="28"/>
        </w:rPr>
        <w:t>etc</w:t>
      </w:r>
      <w:proofErr w:type="spellEnd"/>
      <w:r w:rsidRPr="00814707">
        <w:rPr>
          <w:rFonts w:ascii="Times New Roman" w:hAnsi="Times New Roman" w:cs="Times New Roman"/>
          <w:sz w:val="28"/>
          <w:szCs w:val="28"/>
        </w:rPr>
        <w:t>), and even on intentions (e.g. interested v. not interested). Sentiment analysis has become a hot topic and many big companies are investing</w:t>
      </w:r>
      <w:r w:rsidRPr="00014BAC">
        <w:rPr>
          <w:sz w:val="28"/>
          <w:szCs w:val="28"/>
        </w:rPr>
        <w:t xml:space="preserve"> their resources to predict the results for their businesses. </w:t>
      </w:r>
    </w:p>
    <w:p w14:paraId="2E31E106" w14:textId="4A9270BB" w:rsidR="00014BAC" w:rsidRDefault="00014BAC" w:rsidP="00E857A3">
      <w:pPr>
        <w:rPr>
          <w:sz w:val="28"/>
          <w:szCs w:val="28"/>
        </w:rPr>
      </w:pPr>
    </w:p>
    <w:p w14:paraId="5F0A9867" w14:textId="75616DEE" w:rsidR="00DD0D18" w:rsidRDefault="00DD0D18" w:rsidP="00E84D32">
      <w:pPr>
        <w:pStyle w:val="Heading2"/>
        <w:ind w:left="0" w:right="505" w:firstLine="0"/>
        <w:rPr>
          <w:b/>
          <w:bCs/>
          <w:sz w:val="44"/>
          <w:szCs w:val="44"/>
          <w:u w:val="single"/>
        </w:rPr>
      </w:pPr>
    </w:p>
    <w:p w14:paraId="35C34862" w14:textId="77777777" w:rsidR="00E84D32" w:rsidRPr="00E84D32" w:rsidRDefault="00E84D32" w:rsidP="00E84D32"/>
    <w:p w14:paraId="01074F4A" w14:textId="77777777" w:rsidR="00DD0D18" w:rsidRDefault="00DD0D18" w:rsidP="00014BAC">
      <w:pPr>
        <w:pStyle w:val="Heading2"/>
        <w:ind w:right="505"/>
        <w:rPr>
          <w:b/>
          <w:bCs/>
          <w:sz w:val="44"/>
          <w:szCs w:val="44"/>
          <w:u w:val="single"/>
        </w:rPr>
      </w:pPr>
    </w:p>
    <w:p w14:paraId="36821F2A" w14:textId="34858335" w:rsidR="00014BAC" w:rsidRPr="00814707" w:rsidRDefault="00014BAC" w:rsidP="00014BAC">
      <w:pPr>
        <w:pStyle w:val="Heading2"/>
        <w:ind w:right="505"/>
        <w:rPr>
          <w:b/>
          <w:bCs/>
          <w:sz w:val="44"/>
          <w:szCs w:val="44"/>
          <w:u w:val="single"/>
        </w:rPr>
      </w:pPr>
      <w:r w:rsidRPr="00814707">
        <w:rPr>
          <w:b/>
          <w:bCs/>
          <w:sz w:val="44"/>
          <w:szCs w:val="44"/>
          <w:u w:val="single"/>
        </w:rPr>
        <w:t>Data</w:t>
      </w:r>
    </w:p>
    <w:p w14:paraId="38F2584A" w14:textId="77777777" w:rsidR="00014BAC" w:rsidRPr="00814707" w:rsidRDefault="00014BAC" w:rsidP="00014BAC">
      <w:pPr>
        <w:pStyle w:val="Heading2"/>
        <w:ind w:right="505"/>
        <w:rPr>
          <w:b/>
          <w:bCs/>
          <w:sz w:val="28"/>
          <w:szCs w:val="28"/>
          <w:u w:val="single"/>
        </w:rPr>
      </w:pPr>
      <w:r w:rsidRPr="00814707">
        <w:rPr>
          <w:b/>
          <w:bCs/>
          <w:sz w:val="28"/>
          <w:szCs w:val="28"/>
          <w:u w:val="single"/>
        </w:rPr>
        <w:t xml:space="preserve"> </w:t>
      </w:r>
    </w:p>
    <w:p w14:paraId="1600D3D6" w14:textId="77777777" w:rsidR="00110A4F" w:rsidRPr="00E84D32" w:rsidRDefault="00110A4F" w:rsidP="00014BAC">
      <w:pPr>
        <w:rPr>
          <w:rFonts w:ascii="Times New Roman" w:hAnsi="Times New Roman" w:cs="Times New Roman"/>
          <w:sz w:val="28"/>
          <w:szCs w:val="28"/>
        </w:rPr>
      </w:pPr>
      <w:r w:rsidRPr="00E84D32">
        <w:rPr>
          <w:rFonts w:ascii="Times New Roman" w:hAnsi="Times New Roman" w:cs="Times New Roman"/>
          <w:sz w:val="28"/>
          <w:szCs w:val="28"/>
        </w:rPr>
        <w:t>The dataset is taken or download</w:t>
      </w:r>
      <w:r w:rsidR="00014BAC" w:rsidRPr="00E84D32">
        <w:rPr>
          <w:rFonts w:ascii="Times New Roman" w:hAnsi="Times New Roman" w:cs="Times New Roman"/>
          <w:sz w:val="28"/>
          <w:szCs w:val="28"/>
        </w:rPr>
        <w:t xml:space="preserve"> Kaggle.</w:t>
      </w:r>
      <w:r w:rsidRPr="00E84D32">
        <w:rPr>
          <w:rFonts w:ascii="Times New Roman" w:hAnsi="Times New Roman" w:cs="Times New Roman"/>
          <w:sz w:val="28"/>
          <w:szCs w:val="28"/>
        </w:rPr>
        <w:t xml:space="preserve"> The first data set is Of size</w:t>
      </w:r>
    </w:p>
    <w:p w14:paraId="4431D40B" w14:textId="2A68C15E" w:rsidR="00014BAC" w:rsidRPr="00E84D32" w:rsidRDefault="00110A4F" w:rsidP="00110A4F">
      <w:pPr>
        <w:ind w:left="0" w:firstLine="0"/>
        <w:rPr>
          <w:rFonts w:ascii="Times New Roman" w:hAnsi="Times New Roman" w:cs="Times New Roman"/>
          <w:sz w:val="28"/>
          <w:szCs w:val="28"/>
        </w:rPr>
      </w:pPr>
      <w:r w:rsidRPr="00E84D32">
        <w:rPr>
          <w:rFonts w:ascii="Times New Roman" w:hAnsi="Times New Roman" w:cs="Times New Roman"/>
          <w:sz w:val="28"/>
          <w:szCs w:val="28"/>
        </w:rPr>
        <w:t xml:space="preserve">           27MB.Link for it is below:</w:t>
      </w:r>
    </w:p>
    <w:p w14:paraId="04D8EEFB" w14:textId="3FFDD189" w:rsidR="0084027C" w:rsidRPr="00E84D32" w:rsidRDefault="00DD0D18" w:rsidP="00DD0D18">
      <w:pPr>
        <w:ind w:left="0" w:firstLine="0"/>
        <w:rPr>
          <w:sz w:val="28"/>
          <w:szCs w:val="28"/>
        </w:rPr>
      </w:pPr>
      <w:r w:rsidRPr="00E84D32">
        <w:rPr>
          <w:rFonts w:ascii="Times New Roman" w:hAnsi="Times New Roman" w:cs="Times New Roman"/>
          <w:sz w:val="28"/>
          <w:szCs w:val="28"/>
        </w:rPr>
        <w:t xml:space="preserve">           </w:t>
      </w:r>
      <w:r w:rsidRPr="00E84D32">
        <w:rPr>
          <w:sz w:val="28"/>
          <w:szCs w:val="28"/>
        </w:rPr>
        <w:t xml:space="preserve"> </w:t>
      </w:r>
      <w:hyperlink r:id="rId8" w:history="1">
        <w:r w:rsidRPr="00E84D32">
          <w:rPr>
            <w:rStyle w:val="Hyperlink"/>
            <w:sz w:val="28"/>
            <w:szCs w:val="28"/>
          </w:rPr>
          <w:t>https://www.kaggle.com/datasets/lakshmi25npathi/imdb-dataset-of-50k-movie-reviews</w:t>
        </w:r>
      </w:hyperlink>
    </w:p>
    <w:p w14:paraId="075C52F5" w14:textId="1A2C3A41" w:rsidR="00DD0D18" w:rsidRPr="00E84D32" w:rsidRDefault="00DD0D18" w:rsidP="00DD0D18">
      <w:pPr>
        <w:ind w:left="0" w:firstLine="0"/>
        <w:rPr>
          <w:sz w:val="28"/>
          <w:szCs w:val="28"/>
        </w:rPr>
      </w:pPr>
      <w:r w:rsidRPr="00E84D32">
        <w:rPr>
          <w:sz w:val="28"/>
          <w:szCs w:val="28"/>
        </w:rPr>
        <w:t xml:space="preserve">              The next data set is for stop word from </w:t>
      </w:r>
      <w:proofErr w:type="spellStart"/>
      <w:r w:rsidRPr="00E84D32">
        <w:rPr>
          <w:sz w:val="28"/>
          <w:szCs w:val="28"/>
        </w:rPr>
        <w:t>kaggle</w:t>
      </w:r>
      <w:proofErr w:type="spellEnd"/>
      <w:r w:rsidRPr="00E84D32">
        <w:rPr>
          <w:sz w:val="28"/>
          <w:szCs w:val="28"/>
        </w:rPr>
        <w:t xml:space="preserve"> of size 23 </w:t>
      </w:r>
      <w:proofErr w:type="spellStart"/>
      <w:r w:rsidRPr="00E84D32">
        <w:rPr>
          <w:sz w:val="28"/>
          <w:szCs w:val="28"/>
        </w:rPr>
        <w:t>KB,link</w:t>
      </w:r>
      <w:proofErr w:type="spellEnd"/>
      <w:r w:rsidRPr="00E84D32">
        <w:rPr>
          <w:sz w:val="28"/>
          <w:szCs w:val="28"/>
        </w:rPr>
        <w:t xml:space="preserve"> is below:</w:t>
      </w:r>
    </w:p>
    <w:p w14:paraId="2DC38F01" w14:textId="562B1753" w:rsidR="00DD0D18" w:rsidRPr="00E84D32" w:rsidRDefault="00000000" w:rsidP="00DD0D18">
      <w:pPr>
        <w:ind w:left="0" w:firstLine="0"/>
        <w:rPr>
          <w:sz w:val="28"/>
          <w:szCs w:val="28"/>
        </w:rPr>
      </w:pPr>
      <w:hyperlink r:id="rId9" w:history="1">
        <w:r w:rsidR="00DD0D18" w:rsidRPr="00E84D32">
          <w:rPr>
            <w:rStyle w:val="Hyperlink"/>
            <w:sz w:val="28"/>
            <w:szCs w:val="28"/>
          </w:rPr>
          <w:t xml:space="preserve">               https://www.kaggle.com/datasets/rtatman/stopword-lists-for-19-languages</w:t>
        </w:r>
      </w:hyperlink>
    </w:p>
    <w:p w14:paraId="378FEAC8" w14:textId="77777777" w:rsidR="00110A4F" w:rsidRPr="00E84D32" w:rsidRDefault="00110A4F" w:rsidP="00E857A3">
      <w:pPr>
        <w:rPr>
          <w:rFonts w:ascii="Times New Roman" w:hAnsi="Times New Roman" w:cs="Times New Roman"/>
          <w:sz w:val="28"/>
          <w:szCs w:val="28"/>
        </w:rPr>
      </w:pPr>
    </w:p>
    <w:p w14:paraId="2C4DC7C9" w14:textId="77777777" w:rsidR="00DE43BD" w:rsidRPr="00E84D32" w:rsidRDefault="00DE43BD" w:rsidP="00E857A3">
      <w:pPr>
        <w:rPr>
          <w:rFonts w:ascii="Times New Roman" w:hAnsi="Times New Roman" w:cs="Times New Roman"/>
          <w:sz w:val="28"/>
          <w:szCs w:val="28"/>
        </w:rPr>
      </w:pPr>
    </w:p>
    <w:p w14:paraId="087AC14E" w14:textId="1077D339" w:rsidR="00E857A3" w:rsidRPr="00814707" w:rsidRDefault="00014BAC" w:rsidP="0034561B">
      <w:pPr>
        <w:pStyle w:val="Heading2"/>
        <w:ind w:right="505"/>
        <w:rPr>
          <w:b/>
          <w:bCs/>
          <w:sz w:val="44"/>
          <w:szCs w:val="44"/>
          <w:u w:val="single"/>
        </w:rPr>
      </w:pPr>
      <w:r w:rsidRPr="00814707">
        <w:rPr>
          <w:b/>
          <w:bCs/>
          <w:sz w:val="44"/>
          <w:szCs w:val="44"/>
          <w:u w:val="single"/>
        </w:rPr>
        <w:t>Abstract</w:t>
      </w:r>
    </w:p>
    <w:p w14:paraId="66F13384" w14:textId="02F0F111" w:rsidR="00014BAC" w:rsidRPr="00814707" w:rsidRDefault="00014BAC" w:rsidP="00014BAC">
      <w:pPr>
        <w:rPr>
          <w:rFonts w:ascii="Times New Roman" w:hAnsi="Times New Roman" w:cs="Times New Roman"/>
          <w:sz w:val="28"/>
          <w:szCs w:val="28"/>
        </w:rPr>
      </w:pPr>
      <w:r w:rsidRPr="00814707">
        <w:rPr>
          <w:rFonts w:ascii="Times New Roman" w:hAnsi="Times New Roman" w:cs="Times New Roman"/>
          <w:sz w:val="28"/>
          <w:szCs w:val="28"/>
        </w:rPr>
        <w:t xml:space="preserve">     The working principle of sentiment analysis includes tokenization, word </w:t>
      </w:r>
      <w:proofErr w:type="spellStart"/>
      <w:r w:rsidRPr="00E84D32">
        <w:rPr>
          <w:rFonts w:ascii="Times New Roman" w:hAnsi="Times New Roman" w:cs="Times New Roman"/>
          <w:sz w:val="28"/>
          <w:szCs w:val="28"/>
        </w:rPr>
        <w:t>filteringand</w:t>
      </w:r>
      <w:proofErr w:type="spellEnd"/>
      <w:r w:rsidRPr="00E84D32">
        <w:rPr>
          <w:rFonts w:ascii="Times New Roman" w:hAnsi="Times New Roman" w:cs="Times New Roman"/>
          <w:sz w:val="28"/>
          <w:szCs w:val="28"/>
        </w:rPr>
        <w:t xml:space="preserve"> classifications. In tokenization, text needs to be segmented into units such as words/ numbers or </w:t>
      </w:r>
      <w:proofErr w:type="spellStart"/>
      <w:r w:rsidRPr="00E84D32">
        <w:rPr>
          <w:rFonts w:ascii="Times New Roman" w:hAnsi="Times New Roman" w:cs="Times New Roman"/>
          <w:sz w:val="28"/>
          <w:szCs w:val="28"/>
        </w:rPr>
        <w:t>punctuations.After</w:t>
      </w:r>
      <w:proofErr w:type="spellEnd"/>
      <w:r w:rsidRPr="00E84D32">
        <w:rPr>
          <w:rFonts w:ascii="Times New Roman" w:hAnsi="Times New Roman" w:cs="Times New Roman"/>
          <w:sz w:val="28"/>
          <w:szCs w:val="28"/>
        </w:rPr>
        <w:t xml:space="preserve"> preprocessing, we analyze the dataset by performing classification using Naïve Bayes, Vectors .Here, we determine the </w:t>
      </w:r>
      <w:proofErr w:type="spellStart"/>
      <w:r w:rsidRPr="00E84D32">
        <w:rPr>
          <w:rFonts w:ascii="Times New Roman" w:hAnsi="Times New Roman" w:cs="Times New Roman"/>
          <w:sz w:val="28"/>
          <w:szCs w:val="28"/>
        </w:rPr>
        <w:t>the</w:t>
      </w:r>
      <w:proofErr w:type="spellEnd"/>
      <w:r w:rsidRPr="00E84D32">
        <w:rPr>
          <w:rFonts w:ascii="Times New Roman" w:hAnsi="Times New Roman" w:cs="Times New Roman"/>
          <w:sz w:val="28"/>
          <w:szCs w:val="28"/>
        </w:rPr>
        <w:t xml:space="preserve"> review based on accuracy. Hence, We analyze and study the features that affect the scores of our review text and finally classify the movie as positive or negative.</w:t>
      </w:r>
      <w:r w:rsidR="00814707" w:rsidRPr="00E84D32">
        <w:rPr>
          <w:rFonts w:ascii="Times New Roman" w:hAnsi="Times New Roman" w:cs="Times New Roman"/>
          <w:sz w:val="28"/>
          <w:szCs w:val="28"/>
        </w:rPr>
        <w:t xml:space="preserve"> We have also implemented</w:t>
      </w:r>
      <w:r w:rsidR="00814707" w:rsidRPr="00814707">
        <w:rPr>
          <w:rFonts w:ascii="Times New Roman" w:hAnsi="Times New Roman" w:cs="Times New Roman"/>
          <w:sz w:val="28"/>
          <w:szCs w:val="28"/>
        </w:rPr>
        <w:t xml:space="preserve"> usage of:</w:t>
      </w:r>
    </w:p>
    <w:p w14:paraId="331CA821" w14:textId="77777777" w:rsidR="00014BAC" w:rsidRPr="00814707" w:rsidRDefault="00014BAC" w:rsidP="00014BAC">
      <w:pPr>
        <w:rPr>
          <w:rFonts w:ascii="Times New Roman" w:hAnsi="Times New Roman" w:cs="Times New Roman"/>
        </w:rPr>
      </w:pPr>
    </w:p>
    <w:p w14:paraId="3FFE6A80" w14:textId="4FA0EA1E" w:rsidR="0088130C" w:rsidRPr="00E84D32" w:rsidRDefault="0088130C" w:rsidP="0084027C">
      <w:pPr>
        <w:pStyle w:val="ListParagraph"/>
        <w:numPr>
          <w:ilvl w:val="0"/>
          <w:numId w:val="5"/>
        </w:numPr>
        <w:rPr>
          <w:rFonts w:ascii="Times New Roman" w:hAnsi="Times New Roman" w:cs="Times New Roman"/>
          <w:sz w:val="28"/>
          <w:szCs w:val="28"/>
        </w:rPr>
      </w:pPr>
      <w:r w:rsidRPr="00E84D32">
        <w:rPr>
          <w:rFonts w:ascii="Times New Roman" w:hAnsi="Times New Roman" w:cs="Times New Roman"/>
          <w:sz w:val="28"/>
          <w:szCs w:val="28"/>
        </w:rPr>
        <w:t>Nodes</w:t>
      </w:r>
    </w:p>
    <w:p w14:paraId="4B72EB3C" w14:textId="6B4267EC" w:rsidR="0088130C" w:rsidRPr="00E84D32" w:rsidRDefault="0088130C" w:rsidP="0084027C">
      <w:pPr>
        <w:pStyle w:val="ListParagraph"/>
        <w:numPr>
          <w:ilvl w:val="0"/>
          <w:numId w:val="5"/>
        </w:numPr>
        <w:rPr>
          <w:rFonts w:ascii="Times New Roman" w:hAnsi="Times New Roman" w:cs="Times New Roman"/>
          <w:sz w:val="28"/>
          <w:szCs w:val="28"/>
        </w:rPr>
      </w:pPr>
      <w:r w:rsidRPr="00E84D32">
        <w:rPr>
          <w:rFonts w:ascii="Times New Roman" w:hAnsi="Times New Roman" w:cs="Times New Roman"/>
          <w:sz w:val="28"/>
          <w:szCs w:val="28"/>
        </w:rPr>
        <w:t>Linked list</w:t>
      </w:r>
    </w:p>
    <w:p w14:paraId="6A6D1024" w14:textId="79AF2810" w:rsidR="0084027C" w:rsidRPr="00E84D32" w:rsidRDefault="0088130C" w:rsidP="00814707">
      <w:pPr>
        <w:pStyle w:val="ListParagraph"/>
        <w:numPr>
          <w:ilvl w:val="0"/>
          <w:numId w:val="5"/>
        </w:numPr>
        <w:rPr>
          <w:rFonts w:ascii="Times New Roman" w:hAnsi="Times New Roman" w:cs="Times New Roman"/>
          <w:sz w:val="28"/>
          <w:szCs w:val="28"/>
        </w:rPr>
      </w:pPr>
      <w:r w:rsidRPr="00E84D32">
        <w:rPr>
          <w:rFonts w:ascii="Times New Roman" w:hAnsi="Times New Roman" w:cs="Times New Roman"/>
          <w:sz w:val="28"/>
          <w:szCs w:val="28"/>
        </w:rPr>
        <w:t>Mapping</w:t>
      </w:r>
    </w:p>
    <w:p w14:paraId="338430E3" w14:textId="52E8FC9A" w:rsidR="0088130C" w:rsidRPr="00E84D32" w:rsidRDefault="0084027C" w:rsidP="0084027C">
      <w:pPr>
        <w:rPr>
          <w:rFonts w:ascii="Times New Roman" w:hAnsi="Times New Roman" w:cs="Times New Roman"/>
          <w:sz w:val="28"/>
          <w:szCs w:val="28"/>
        </w:rPr>
      </w:pPr>
      <w:r w:rsidRPr="00E84D32">
        <w:rPr>
          <w:rFonts w:ascii="Times New Roman" w:hAnsi="Times New Roman" w:cs="Times New Roman"/>
          <w:sz w:val="28"/>
          <w:szCs w:val="28"/>
        </w:rPr>
        <w:t xml:space="preserve">   </w:t>
      </w:r>
      <w:r w:rsidR="00814707" w:rsidRPr="00E84D32">
        <w:rPr>
          <w:rFonts w:ascii="Times New Roman" w:hAnsi="Times New Roman" w:cs="Times New Roman"/>
          <w:sz w:val="28"/>
          <w:szCs w:val="28"/>
        </w:rPr>
        <w:t xml:space="preserve"> </w:t>
      </w:r>
      <w:r w:rsidRPr="00E84D32">
        <w:rPr>
          <w:rFonts w:ascii="Times New Roman" w:hAnsi="Times New Roman" w:cs="Times New Roman"/>
          <w:sz w:val="28"/>
          <w:szCs w:val="28"/>
        </w:rPr>
        <w:t xml:space="preserve"> </w:t>
      </w:r>
      <w:r w:rsidR="0088130C" w:rsidRPr="00E84D32">
        <w:rPr>
          <w:rFonts w:ascii="Times New Roman" w:hAnsi="Times New Roman" w:cs="Times New Roman"/>
          <w:sz w:val="28"/>
          <w:szCs w:val="28"/>
        </w:rPr>
        <w:t>4</w:t>
      </w:r>
      <w:r w:rsidR="00814707" w:rsidRPr="00E84D32">
        <w:rPr>
          <w:rFonts w:ascii="Times New Roman" w:hAnsi="Times New Roman" w:cs="Times New Roman"/>
          <w:sz w:val="28"/>
          <w:szCs w:val="28"/>
        </w:rPr>
        <w:t xml:space="preserve">. </w:t>
      </w:r>
      <w:r w:rsidR="00D12415">
        <w:rPr>
          <w:rFonts w:ascii="Times New Roman" w:hAnsi="Times New Roman" w:cs="Times New Roman"/>
          <w:sz w:val="28"/>
          <w:szCs w:val="28"/>
        </w:rPr>
        <w:t>Tree</w:t>
      </w:r>
    </w:p>
    <w:p w14:paraId="75AF79CB" w14:textId="7E188924" w:rsidR="0088130C" w:rsidRPr="00E84D32" w:rsidRDefault="00814707" w:rsidP="00DE43BD">
      <w:pPr>
        <w:rPr>
          <w:rFonts w:ascii="Times New Roman" w:hAnsi="Times New Roman" w:cs="Times New Roman"/>
          <w:sz w:val="28"/>
          <w:szCs w:val="28"/>
        </w:rPr>
      </w:pPr>
      <w:r w:rsidRPr="00E84D32">
        <w:rPr>
          <w:rFonts w:ascii="Times New Roman" w:hAnsi="Times New Roman" w:cs="Times New Roman"/>
          <w:sz w:val="28"/>
          <w:szCs w:val="28"/>
        </w:rPr>
        <w:t xml:space="preserve">  </w:t>
      </w:r>
      <w:r w:rsidR="0084027C" w:rsidRPr="00E84D32">
        <w:rPr>
          <w:rFonts w:ascii="Times New Roman" w:hAnsi="Times New Roman" w:cs="Times New Roman"/>
          <w:sz w:val="28"/>
          <w:szCs w:val="28"/>
        </w:rPr>
        <w:t xml:space="preserve">    </w:t>
      </w:r>
      <w:r w:rsidR="0088130C" w:rsidRPr="00E84D32">
        <w:rPr>
          <w:rFonts w:ascii="Times New Roman" w:hAnsi="Times New Roman" w:cs="Times New Roman"/>
          <w:sz w:val="28"/>
          <w:szCs w:val="28"/>
        </w:rPr>
        <w:t>5.</w:t>
      </w:r>
      <w:r w:rsidRPr="00E84D32">
        <w:rPr>
          <w:rFonts w:ascii="Times New Roman" w:hAnsi="Times New Roman" w:cs="Times New Roman"/>
          <w:sz w:val="28"/>
          <w:szCs w:val="28"/>
        </w:rPr>
        <w:t xml:space="preserve"> </w:t>
      </w:r>
      <w:r w:rsidR="0088130C" w:rsidRPr="00E84D32">
        <w:rPr>
          <w:rFonts w:ascii="Times New Roman" w:hAnsi="Times New Roman" w:cs="Times New Roman"/>
          <w:sz w:val="28"/>
          <w:szCs w:val="28"/>
        </w:rPr>
        <w:t>Vectors</w:t>
      </w:r>
    </w:p>
    <w:p w14:paraId="61EE470D" w14:textId="08105389" w:rsidR="00E84D32" w:rsidRPr="00E84D32" w:rsidRDefault="00814707" w:rsidP="00E84D32">
      <w:pPr>
        <w:rPr>
          <w:rFonts w:ascii="Times New Roman" w:hAnsi="Times New Roman" w:cs="Times New Roman"/>
          <w:sz w:val="28"/>
          <w:szCs w:val="28"/>
        </w:rPr>
      </w:pPr>
      <w:r w:rsidRPr="00E84D32">
        <w:rPr>
          <w:rFonts w:ascii="Times New Roman" w:hAnsi="Times New Roman" w:cs="Times New Roman"/>
          <w:sz w:val="28"/>
          <w:szCs w:val="28"/>
        </w:rPr>
        <w:t xml:space="preserve">      6. Function</w:t>
      </w:r>
      <w:r w:rsidR="00E84D32">
        <w:rPr>
          <w:rFonts w:ascii="Times New Roman" w:hAnsi="Times New Roman" w:cs="Times New Roman"/>
          <w:sz w:val="28"/>
          <w:szCs w:val="28"/>
        </w:rPr>
        <w:t>s</w:t>
      </w:r>
    </w:p>
    <w:p w14:paraId="69B2BC54" w14:textId="08EFC101" w:rsidR="00E84D32" w:rsidRDefault="00E84D32" w:rsidP="00814707">
      <w:pPr>
        <w:rPr>
          <w:rFonts w:ascii="Times New Roman" w:hAnsi="Times New Roman" w:cs="Times New Roman"/>
          <w:sz w:val="32"/>
          <w:szCs w:val="32"/>
        </w:rPr>
      </w:pPr>
    </w:p>
    <w:p w14:paraId="574B37BF" w14:textId="05037A7B" w:rsidR="00E857A3" w:rsidRPr="00E84D32" w:rsidRDefault="00814707" w:rsidP="00E84D32">
      <w:pPr>
        <w:pStyle w:val="Heading2"/>
        <w:ind w:left="0" w:right="505" w:firstLine="0"/>
        <w:rPr>
          <w:b/>
          <w:bCs/>
          <w:sz w:val="44"/>
          <w:szCs w:val="44"/>
          <w:u w:val="single"/>
        </w:rPr>
      </w:pPr>
      <w:r w:rsidRPr="00E84D32">
        <w:rPr>
          <w:b/>
          <w:bCs/>
          <w:sz w:val="44"/>
          <w:szCs w:val="44"/>
          <w:u w:val="single"/>
        </w:rPr>
        <w:t>Implementation</w:t>
      </w:r>
    </w:p>
    <w:p w14:paraId="1E0F3589" w14:textId="1067FDE6" w:rsidR="00814707" w:rsidRDefault="00814707" w:rsidP="00814707">
      <w:pPr>
        <w:rPr>
          <w:rFonts w:ascii="Times New Roman" w:hAnsi="Times New Roman" w:cs="Times New Roman"/>
          <w:sz w:val="28"/>
          <w:szCs w:val="28"/>
        </w:rPr>
      </w:pPr>
      <w:r w:rsidRPr="00814707">
        <w:rPr>
          <w:rFonts w:ascii="Times New Roman" w:hAnsi="Times New Roman" w:cs="Times New Roman"/>
          <w:sz w:val="28"/>
          <w:szCs w:val="28"/>
        </w:rPr>
        <w:t xml:space="preserve">      Our project is implemented on Visual studios. We have added multiple </w:t>
      </w:r>
      <w:r w:rsidR="00D12415">
        <w:rPr>
          <w:rFonts w:ascii="Times New Roman" w:hAnsi="Times New Roman" w:cs="Times New Roman"/>
          <w:sz w:val="28"/>
          <w:szCs w:val="28"/>
        </w:rPr>
        <w:t>libraries</w:t>
      </w:r>
      <w:r w:rsidRPr="00814707">
        <w:rPr>
          <w:rFonts w:ascii="Times New Roman" w:hAnsi="Times New Roman" w:cs="Times New Roman"/>
          <w:sz w:val="28"/>
          <w:szCs w:val="28"/>
        </w:rPr>
        <w:t xml:space="preserve"> </w:t>
      </w:r>
      <w:r w:rsidR="00D12415">
        <w:rPr>
          <w:rFonts w:ascii="Times New Roman" w:hAnsi="Times New Roman" w:cs="Times New Roman"/>
          <w:sz w:val="28"/>
          <w:szCs w:val="28"/>
        </w:rPr>
        <w:t>for example</w:t>
      </w:r>
      <w:r w:rsidRPr="00814707">
        <w:rPr>
          <w:rFonts w:ascii="Times New Roman" w:hAnsi="Times New Roman" w:cs="Times New Roman"/>
          <w:sz w:val="28"/>
          <w:szCs w:val="28"/>
        </w:rPr>
        <w:t xml:space="preserve"> map and vector </w:t>
      </w:r>
      <w:r w:rsidR="00D12415">
        <w:rPr>
          <w:rFonts w:ascii="Times New Roman" w:hAnsi="Times New Roman" w:cs="Times New Roman"/>
          <w:sz w:val="28"/>
          <w:szCs w:val="28"/>
        </w:rPr>
        <w:t>.</w:t>
      </w:r>
    </w:p>
    <w:p w14:paraId="1332F7CF" w14:textId="1579BE26" w:rsidR="00FF78AB" w:rsidRDefault="00FF78AB" w:rsidP="00FF78A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The number of reviews is stored in </w:t>
      </w:r>
      <w:r w:rsidR="00D12415">
        <w:rPr>
          <w:rFonts w:ascii="Times New Roman" w:hAnsi="Times New Roman" w:cs="Times New Roman"/>
          <w:sz w:val="28"/>
          <w:szCs w:val="28"/>
        </w:rPr>
        <w:t xml:space="preserve">the </w:t>
      </w:r>
      <w:r>
        <w:rPr>
          <w:rFonts w:ascii="Times New Roman" w:hAnsi="Times New Roman" w:cs="Times New Roman"/>
          <w:sz w:val="28"/>
          <w:szCs w:val="28"/>
        </w:rPr>
        <w:t>linked list</w:t>
      </w:r>
    </w:p>
    <w:p w14:paraId="48018982" w14:textId="61B1DDE0" w:rsidR="00FF78AB" w:rsidRPr="00FF78AB" w:rsidRDefault="00FF78AB" w:rsidP="00FF78AB">
      <w:pPr>
        <w:pStyle w:val="ListParagraph"/>
        <w:numPr>
          <w:ilvl w:val="0"/>
          <w:numId w:val="12"/>
        </w:numPr>
        <w:rPr>
          <w:rFonts w:ascii="Times New Roman" w:hAnsi="Times New Roman" w:cs="Times New Roman"/>
          <w:color w:val="202124"/>
          <w:sz w:val="28"/>
          <w:szCs w:val="28"/>
          <w:shd w:val="clear" w:color="auto" w:fill="FFFFFF"/>
        </w:rPr>
      </w:pPr>
      <w:r w:rsidRPr="00FF78AB">
        <w:rPr>
          <w:rFonts w:ascii="Times New Roman" w:hAnsi="Times New Roman" w:cs="Times New Roman"/>
          <w:sz w:val="28"/>
          <w:szCs w:val="28"/>
        </w:rPr>
        <w:t xml:space="preserve"> </w:t>
      </w:r>
      <w:r>
        <w:rPr>
          <w:rFonts w:ascii="Times New Roman" w:hAnsi="Times New Roman" w:cs="Times New Roman"/>
          <w:sz w:val="28"/>
          <w:szCs w:val="28"/>
        </w:rPr>
        <w:t>M</w:t>
      </w:r>
      <w:r w:rsidRPr="00FF78AB">
        <w:rPr>
          <w:rFonts w:ascii="Times New Roman" w:hAnsi="Times New Roman" w:cs="Times New Roman"/>
          <w:sz w:val="28"/>
          <w:szCs w:val="28"/>
        </w:rPr>
        <w:t>apping</w:t>
      </w:r>
      <w:r w:rsidRPr="00FF78AB">
        <w:rPr>
          <w:rFonts w:ascii="Times New Roman" w:hAnsi="Times New Roman" w:cs="Times New Roman"/>
          <w:color w:val="202124"/>
          <w:sz w:val="28"/>
          <w:szCs w:val="28"/>
          <w:shd w:val="clear" w:color="auto" w:fill="FFFFFF"/>
        </w:rPr>
        <w:t> </w:t>
      </w:r>
      <w:r w:rsidR="00D12415">
        <w:rPr>
          <w:rFonts w:ascii="Times New Roman" w:hAnsi="Times New Roman" w:cs="Times New Roman"/>
          <w:color w:val="202124"/>
          <w:sz w:val="28"/>
          <w:szCs w:val="28"/>
          <w:shd w:val="clear" w:color="auto" w:fill="FFFFFF"/>
        </w:rPr>
        <w:t xml:space="preserve">is </w:t>
      </w:r>
      <w:r w:rsidRPr="00FF78AB">
        <w:rPr>
          <w:rFonts w:ascii="Times New Roman" w:hAnsi="Times New Roman" w:cs="Times New Roman"/>
          <w:color w:val="202124"/>
          <w:sz w:val="28"/>
          <w:szCs w:val="28"/>
          <w:shd w:val="clear" w:color="auto" w:fill="FFFFFF"/>
        </w:rPr>
        <w:t xml:space="preserve">a type of fast key lookup data structure that offers a                   </w:t>
      </w:r>
    </w:p>
    <w:p w14:paraId="7E051BDC" w14:textId="77777777" w:rsidR="00FF78AB" w:rsidRPr="00814707" w:rsidRDefault="00FF78AB" w:rsidP="00FF78AB">
      <w:pPr>
        <w:ind w:left="780" w:firstLine="0"/>
        <w:rPr>
          <w:rFonts w:ascii="Times New Roman" w:hAnsi="Times New Roman" w:cs="Times New Roman"/>
          <w:color w:val="202124"/>
          <w:sz w:val="28"/>
          <w:szCs w:val="28"/>
          <w:shd w:val="clear" w:color="auto" w:fill="FFFFFF"/>
        </w:rPr>
      </w:pPr>
      <w:r w:rsidRPr="00814707">
        <w:rPr>
          <w:rFonts w:ascii="Times New Roman" w:hAnsi="Times New Roman" w:cs="Times New Roman"/>
          <w:color w:val="202124"/>
          <w:sz w:val="28"/>
          <w:szCs w:val="28"/>
          <w:shd w:val="clear" w:color="auto" w:fill="FFFFFF"/>
        </w:rPr>
        <w:t xml:space="preserve">     flexible means of indexing into its individual elements.</w:t>
      </w:r>
      <w:r w:rsidRPr="00814707">
        <w:rPr>
          <w:rFonts w:ascii="Times New Roman" w:hAnsi="Times New Roman" w:cs="Times New Roman"/>
          <w:sz w:val="28"/>
          <w:szCs w:val="28"/>
        </w:rPr>
        <w:t xml:space="preserve"> </w:t>
      </w:r>
      <w:r w:rsidRPr="00814707">
        <w:rPr>
          <w:rFonts w:ascii="Times New Roman" w:hAnsi="Times New Roman" w:cs="Times New Roman"/>
          <w:color w:val="202124"/>
          <w:sz w:val="28"/>
          <w:szCs w:val="28"/>
          <w:shd w:val="clear" w:color="auto" w:fill="FFFFFF"/>
        </w:rPr>
        <w:t xml:space="preserve">Maps provide an   </w:t>
      </w:r>
    </w:p>
    <w:p w14:paraId="2A5D7EC0" w14:textId="72FBB692" w:rsidR="00FF78AB" w:rsidRPr="00814707" w:rsidRDefault="00FF78AB" w:rsidP="00E84D32">
      <w:pPr>
        <w:ind w:left="780" w:firstLine="0"/>
        <w:rPr>
          <w:rFonts w:ascii="Times New Roman" w:hAnsi="Times New Roman" w:cs="Times New Roman"/>
          <w:color w:val="202124"/>
          <w:sz w:val="28"/>
          <w:szCs w:val="28"/>
          <w:shd w:val="clear" w:color="auto" w:fill="FFFFFF"/>
        </w:rPr>
      </w:pPr>
      <w:r w:rsidRPr="00814707">
        <w:rPr>
          <w:rFonts w:ascii="Times New Roman" w:hAnsi="Times New Roman" w:cs="Times New Roman"/>
          <w:color w:val="202124"/>
          <w:sz w:val="28"/>
          <w:szCs w:val="28"/>
          <w:shd w:val="clear" w:color="auto" w:fill="FFFFFF"/>
        </w:rPr>
        <w:t xml:space="preserve">     alternative approach to </w:t>
      </w:r>
      <w:r w:rsidR="00D12415" w:rsidRPr="00814707">
        <w:rPr>
          <w:rFonts w:ascii="Times New Roman" w:hAnsi="Times New Roman" w:cs="Times New Roman"/>
          <w:color w:val="202124"/>
          <w:sz w:val="28"/>
          <w:szCs w:val="28"/>
          <w:shd w:val="clear" w:color="auto" w:fill="FFFFFF"/>
        </w:rPr>
        <w:t>searching.</w:t>
      </w:r>
      <w:r w:rsidR="00D12415">
        <w:rPr>
          <w:rFonts w:ascii="Times New Roman" w:hAnsi="Times New Roman" w:cs="Times New Roman"/>
          <w:color w:val="202124"/>
          <w:sz w:val="28"/>
          <w:szCs w:val="28"/>
          <w:shd w:val="clear" w:color="auto" w:fill="FFFFFF"/>
        </w:rPr>
        <w:t xml:space="preserve"> Mapping</w:t>
      </w:r>
      <w:r>
        <w:rPr>
          <w:rFonts w:ascii="Times New Roman" w:hAnsi="Times New Roman" w:cs="Times New Roman"/>
          <w:color w:val="202124"/>
          <w:sz w:val="28"/>
          <w:szCs w:val="28"/>
          <w:shd w:val="clear" w:color="auto" w:fill="FFFFFF"/>
        </w:rPr>
        <w:t xml:space="preserve"> class</w:t>
      </w:r>
    </w:p>
    <w:p w14:paraId="5560F258" w14:textId="630DA3D5" w:rsidR="00FF78AB" w:rsidRDefault="00DD0D18" w:rsidP="00FF78A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Stop word</w:t>
      </w:r>
      <w:r w:rsidR="00E84D32">
        <w:rPr>
          <w:rFonts w:ascii="Times New Roman" w:hAnsi="Times New Roman" w:cs="Times New Roman"/>
          <w:sz w:val="28"/>
          <w:szCs w:val="28"/>
        </w:rPr>
        <w:t>:</w:t>
      </w:r>
      <w:r w:rsidR="00E84D32" w:rsidRPr="00E84D32">
        <w:rPr>
          <w:rFonts w:ascii="Arial" w:hAnsi="Arial" w:cs="Arial"/>
          <w:color w:val="202124"/>
          <w:shd w:val="clear" w:color="auto" w:fill="FFFFFF"/>
        </w:rPr>
        <w:t xml:space="preserve"> </w:t>
      </w:r>
      <w:r w:rsidR="00E84D32" w:rsidRPr="00E84D32">
        <w:rPr>
          <w:rFonts w:ascii="Times New Roman" w:hAnsi="Times New Roman" w:cs="Times New Roman"/>
          <w:sz w:val="28"/>
          <w:szCs w:val="28"/>
        </w:rPr>
        <w:t>Stop words are a set of commonly used words in a language. Examples of stop words in English are “a”, “the”, “is”, “are” and etc. Stop words are commonly used in Text Mining and Natural Language Processing (NLP) to eliminate words that are so commonly used that they carry very little useful information.</w:t>
      </w:r>
    </w:p>
    <w:p w14:paraId="5DBEAAD8" w14:textId="77777777" w:rsidR="00FF78AB" w:rsidRPr="00FF78AB" w:rsidRDefault="00FF78AB" w:rsidP="00FF78AB">
      <w:pPr>
        <w:rPr>
          <w:rFonts w:ascii="Times New Roman" w:hAnsi="Times New Roman" w:cs="Times New Roman"/>
          <w:sz w:val="28"/>
          <w:szCs w:val="28"/>
        </w:rPr>
      </w:pPr>
    </w:p>
    <w:p w14:paraId="2C9F72E8" w14:textId="1FBCBA6F" w:rsidR="00814707" w:rsidRPr="00814707" w:rsidRDefault="00814707" w:rsidP="00814707">
      <w:pPr>
        <w:rPr>
          <w:rFonts w:ascii="Times New Roman" w:hAnsi="Times New Roman" w:cs="Times New Roman"/>
          <w:sz w:val="28"/>
          <w:szCs w:val="28"/>
        </w:rPr>
      </w:pPr>
      <w:r w:rsidRPr="00814707">
        <w:rPr>
          <w:rFonts w:ascii="Times New Roman" w:hAnsi="Times New Roman" w:cs="Times New Roman"/>
          <w:sz w:val="28"/>
          <w:szCs w:val="28"/>
        </w:rPr>
        <w:t xml:space="preserve">     We have used a Functional called separation in which the    separation of positive and negative words is being held and those positive and negative  words are being saved in following linked list.</w:t>
      </w:r>
    </w:p>
    <w:p w14:paraId="351EAD13" w14:textId="05A340B7" w:rsidR="00814707" w:rsidRPr="00814707" w:rsidRDefault="00814707" w:rsidP="00814707">
      <w:pPr>
        <w:ind w:left="780" w:firstLine="0"/>
        <w:rPr>
          <w:rFonts w:ascii="Times New Roman" w:hAnsi="Times New Roman" w:cs="Times New Roman"/>
          <w:color w:val="202124"/>
          <w:sz w:val="28"/>
          <w:szCs w:val="28"/>
          <w:shd w:val="clear" w:color="auto" w:fill="FFFFFF"/>
        </w:rPr>
      </w:pPr>
      <w:r w:rsidRPr="00814707">
        <w:rPr>
          <w:rFonts w:ascii="Times New Roman" w:hAnsi="Times New Roman" w:cs="Times New Roman"/>
          <w:sz w:val="28"/>
          <w:szCs w:val="28"/>
        </w:rPr>
        <w:t xml:space="preserve">      have used mapping</w:t>
      </w:r>
      <w:r w:rsidRPr="00814707">
        <w:rPr>
          <w:rFonts w:ascii="Times New Roman" w:hAnsi="Times New Roman" w:cs="Times New Roman"/>
          <w:color w:val="202124"/>
          <w:sz w:val="28"/>
          <w:szCs w:val="28"/>
          <w:shd w:val="clear" w:color="auto" w:fill="FFFFFF"/>
        </w:rPr>
        <w:t xml:space="preserve"> a type of fast key lookup data structure that offers a                   </w:t>
      </w:r>
    </w:p>
    <w:p w14:paraId="71D27F0E" w14:textId="62F6698C" w:rsidR="00814707" w:rsidRPr="00814707" w:rsidRDefault="00814707" w:rsidP="00814707">
      <w:pPr>
        <w:ind w:left="780" w:firstLine="0"/>
        <w:rPr>
          <w:rFonts w:ascii="Times New Roman" w:hAnsi="Times New Roman" w:cs="Times New Roman"/>
          <w:color w:val="202124"/>
          <w:sz w:val="28"/>
          <w:szCs w:val="28"/>
          <w:shd w:val="clear" w:color="auto" w:fill="FFFFFF"/>
        </w:rPr>
      </w:pPr>
      <w:r w:rsidRPr="00814707">
        <w:rPr>
          <w:rFonts w:ascii="Times New Roman" w:hAnsi="Times New Roman" w:cs="Times New Roman"/>
          <w:color w:val="202124"/>
          <w:sz w:val="28"/>
          <w:szCs w:val="28"/>
          <w:shd w:val="clear" w:color="auto" w:fill="FFFFFF"/>
        </w:rPr>
        <w:t xml:space="preserve">     flexible means of indexing into its individual elements.</w:t>
      </w:r>
      <w:r w:rsidRPr="00814707">
        <w:rPr>
          <w:rFonts w:ascii="Times New Roman" w:hAnsi="Times New Roman" w:cs="Times New Roman"/>
          <w:sz w:val="28"/>
          <w:szCs w:val="28"/>
        </w:rPr>
        <w:t xml:space="preserve"> </w:t>
      </w:r>
      <w:r w:rsidRPr="00814707">
        <w:rPr>
          <w:rFonts w:ascii="Times New Roman" w:hAnsi="Times New Roman" w:cs="Times New Roman"/>
          <w:color w:val="202124"/>
          <w:sz w:val="28"/>
          <w:szCs w:val="28"/>
          <w:shd w:val="clear" w:color="auto" w:fill="FFFFFF"/>
        </w:rPr>
        <w:t xml:space="preserve">Maps provide an   </w:t>
      </w:r>
    </w:p>
    <w:p w14:paraId="517D124D" w14:textId="5057F73D" w:rsidR="00814707" w:rsidRDefault="00814707" w:rsidP="00814707">
      <w:pPr>
        <w:ind w:left="780" w:firstLine="0"/>
        <w:rPr>
          <w:rFonts w:ascii="Times New Roman" w:hAnsi="Times New Roman" w:cs="Times New Roman"/>
          <w:color w:val="202124"/>
          <w:sz w:val="28"/>
          <w:szCs w:val="28"/>
          <w:shd w:val="clear" w:color="auto" w:fill="FFFFFF"/>
        </w:rPr>
      </w:pPr>
      <w:r w:rsidRPr="00814707">
        <w:rPr>
          <w:rFonts w:ascii="Times New Roman" w:hAnsi="Times New Roman" w:cs="Times New Roman"/>
          <w:color w:val="202124"/>
          <w:sz w:val="28"/>
          <w:szCs w:val="28"/>
          <w:shd w:val="clear" w:color="auto" w:fill="FFFFFF"/>
        </w:rPr>
        <w:t xml:space="preserve">     alternative approach to searching.</w:t>
      </w:r>
    </w:p>
    <w:p w14:paraId="72B64655" w14:textId="55B5150D" w:rsidR="00814707" w:rsidRDefault="00814707" w:rsidP="0067763C">
      <w:pPr>
        <w:spacing w:after="160" w:line="259" w:lineRule="auto"/>
        <w:ind w:left="0" w:firstLine="0"/>
        <w:rPr>
          <w:rFonts w:ascii="Times New Roman" w:hAnsi="Times New Roman" w:cs="Times New Roman"/>
        </w:rPr>
      </w:pPr>
    </w:p>
    <w:p w14:paraId="1EF57C66" w14:textId="77777777" w:rsidR="00814707" w:rsidRPr="00814707" w:rsidRDefault="00814707" w:rsidP="0067763C">
      <w:pPr>
        <w:spacing w:after="160" w:line="259" w:lineRule="auto"/>
        <w:ind w:left="0" w:firstLine="0"/>
        <w:rPr>
          <w:rFonts w:ascii="Times New Roman" w:hAnsi="Times New Roman" w:cs="Times New Roman"/>
        </w:rPr>
      </w:pPr>
    </w:p>
    <w:p w14:paraId="03E02EC0" w14:textId="49CFA497" w:rsidR="00E93FC7" w:rsidRPr="00E84D32" w:rsidRDefault="00E93FC7" w:rsidP="00E93FC7">
      <w:pPr>
        <w:spacing w:after="160" w:line="259" w:lineRule="auto"/>
        <w:ind w:left="0" w:firstLine="0"/>
        <w:rPr>
          <w:rFonts w:ascii="Times New Roman" w:hAnsi="Times New Roman" w:cs="Times New Roman"/>
          <w:b/>
          <w:bCs/>
          <w:sz w:val="44"/>
          <w:szCs w:val="44"/>
          <w:u w:val="single"/>
        </w:rPr>
      </w:pPr>
      <w:r w:rsidRPr="00E84D32">
        <w:rPr>
          <w:rFonts w:ascii="Times New Roman" w:hAnsi="Times New Roman" w:cs="Times New Roman"/>
          <w:b/>
          <w:bCs/>
          <w:sz w:val="44"/>
          <w:szCs w:val="44"/>
          <w:u w:val="single"/>
        </w:rPr>
        <w:t xml:space="preserve"> RESULTS &amp; EVALUATION</w:t>
      </w:r>
    </w:p>
    <w:p w14:paraId="4A6E3D03" w14:textId="63103B6C" w:rsidR="00E93FC7" w:rsidRPr="00814707" w:rsidRDefault="002D4FA7" w:rsidP="00E93FC7">
      <w:pPr>
        <w:spacing w:after="160" w:line="259" w:lineRule="auto"/>
        <w:ind w:left="0" w:firstLine="0"/>
        <w:rPr>
          <w:rFonts w:ascii="Times New Roman" w:hAnsi="Times New Roman" w:cs="Times New Roman"/>
          <w:sz w:val="30"/>
          <w:szCs w:val="30"/>
        </w:rPr>
      </w:pPr>
      <w:r w:rsidRPr="00814707">
        <w:rPr>
          <w:rFonts w:ascii="Times New Roman" w:hAnsi="Times New Roman" w:cs="Times New Roman"/>
          <w:sz w:val="30"/>
          <w:szCs w:val="30"/>
        </w:rPr>
        <w:t xml:space="preserve">         </w:t>
      </w:r>
      <w:r w:rsidR="00E93FC7" w:rsidRPr="00814707">
        <w:rPr>
          <w:rFonts w:ascii="Times New Roman" w:hAnsi="Times New Roman" w:cs="Times New Roman"/>
          <w:sz w:val="30"/>
          <w:szCs w:val="30"/>
        </w:rPr>
        <w:t>1. Naive Bayes</w:t>
      </w:r>
    </w:p>
    <w:p w14:paraId="02277DF3" w14:textId="77777777" w:rsidR="00E93FC7" w:rsidRPr="00814707" w:rsidRDefault="00E93FC7" w:rsidP="002D4FA7">
      <w:pPr>
        <w:spacing w:after="160" w:line="259" w:lineRule="auto"/>
        <w:ind w:left="0" w:firstLine="0"/>
        <w:jc w:val="right"/>
        <w:rPr>
          <w:rFonts w:ascii="Times New Roman" w:hAnsi="Times New Roman" w:cs="Times New Roman"/>
          <w:sz w:val="30"/>
          <w:szCs w:val="30"/>
        </w:rPr>
      </w:pPr>
      <w:r w:rsidRPr="00814707">
        <w:rPr>
          <w:rFonts w:ascii="Times New Roman" w:hAnsi="Times New Roman" w:cs="Times New Roman"/>
          <w:sz w:val="30"/>
          <w:szCs w:val="30"/>
        </w:rPr>
        <w:t>Naive Bayes works on the principle of probabilities and the Bayes rule given by:</w:t>
      </w:r>
    </w:p>
    <w:p w14:paraId="712415F2" w14:textId="3EC86289" w:rsidR="00E93FC7" w:rsidRPr="00814707" w:rsidRDefault="00E93FC7" w:rsidP="002D4FA7">
      <w:pPr>
        <w:spacing w:after="160" w:line="259" w:lineRule="auto"/>
        <w:ind w:left="0" w:firstLine="0"/>
        <w:rPr>
          <w:rFonts w:ascii="Times New Roman" w:hAnsi="Times New Roman" w:cs="Times New Roman"/>
          <w:sz w:val="30"/>
          <w:szCs w:val="30"/>
        </w:rPr>
      </w:pPr>
      <w:r w:rsidRPr="00814707">
        <w:rPr>
          <w:rFonts w:ascii="Times New Roman" w:hAnsi="Times New Roman" w:cs="Times New Roman"/>
          <w:sz w:val="30"/>
          <w:szCs w:val="30"/>
        </w:rPr>
        <w:t>P(</w:t>
      </w:r>
      <w:proofErr w:type="spellStart"/>
      <w:r w:rsidRPr="00814707">
        <w:rPr>
          <w:rFonts w:ascii="Times New Roman" w:hAnsi="Times New Roman" w:cs="Times New Roman"/>
          <w:sz w:val="30"/>
          <w:szCs w:val="30"/>
        </w:rPr>
        <w:t>c|d</w:t>
      </w:r>
      <w:proofErr w:type="spellEnd"/>
      <w:r w:rsidRPr="00814707">
        <w:rPr>
          <w:rFonts w:ascii="Times New Roman" w:hAnsi="Times New Roman" w:cs="Times New Roman"/>
          <w:sz w:val="30"/>
          <w:szCs w:val="30"/>
        </w:rPr>
        <w:t>) =</w:t>
      </w:r>
      <m:oMath>
        <m:r>
          <w:rPr>
            <w:rFonts w:ascii="Cambria Math" w:hAnsi="Cambria Math" w:cs="Times New Roman"/>
            <w:sz w:val="30"/>
            <w:szCs w:val="30"/>
          </w:rPr>
          <m:t xml:space="preserve"> </m:t>
        </m:r>
        <m:f>
          <m:fPr>
            <m:ctrlPr>
              <w:rPr>
                <w:rFonts w:ascii="Cambria Math" w:hAnsi="Cambria Math" w:cs="Times New Roman"/>
                <w:i/>
                <w:sz w:val="30"/>
                <w:szCs w:val="30"/>
              </w:rPr>
            </m:ctrlPr>
          </m:fPr>
          <m:num>
            <m:r>
              <m:rPr>
                <m:sty m:val="p"/>
              </m:rPr>
              <w:rPr>
                <w:rFonts w:ascii="Cambria Math" w:hAnsi="Cambria Math" w:cs="Times New Roman"/>
                <w:sz w:val="30"/>
                <w:szCs w:val="30"/>
              </w:rPr>
              <m:t xml:space="preserve">P(c)P(d|c) </m:t>
            </m:r>
          </m:num>
          <m:den>
            <m:r>
              <m:rPr>
                <m:sty m:val="p"/>
              </m:rPr>
              <w:rPr>
                <w:rFonts w:ascii="Cambria Math" w:hAnsi="Cambria Math" w:cs="Times New Roman"/>
                <w:sz w:val="30"/>
                <w:szCs w:val="30"/>
              </w:rPr>
              <m:t>P(d)</m:t>
            </m:r>
            <m:r>
              <w:rPr>
                <w:rFonts w:ascii="Cambria Math" w:hAnsi="Cambria Math" w:cs="Times New Roman"/>
                <w:sz w:val="30"/>
                <w:szCs w:val="30"/>
              </w:rPr>
              <m:t xml:space="preserve"> </m:t>
            </m:r>
          </m:den>
        </m:f>
      </m:oMath>
    </w:p>
    <w:p w14:paraId="027DE5C8" w14:textId="74656200" w:rsidR="00E93FC7" w:rsidRDefault="00FF78AB" w:rsidP="00FF78AB">
      <w:pPr>
        <w:spacing w:after="160" w:line="259" w:lineRule="auto"/>
        <w:ind w:left="0" w:firstLine="0"/>
        <w:rPr>
          <w:rFonts w:ascii="Times New Roman" w:hAnsi="Times New Roman" w:cs="Times New Roman"/>
          <w:sz w:val="28"/>
          <w:szCs w:val="28"/>
        </w:rPr>
      </w:pPr>
      <w:r w:rsidRPr="00FF78AB">
        <w:rPr>
          <w:rFonts w:ascii="Times New Roman" w:hAnsi="Times New Roman" w:cs="Times New Roman"/>
          <w:sz w:val="28"/>
          <w:szCs w:val="28"/>
        </w:rPr>
        <w:t>It is a classification algorithm, primarily used for text classification involving high dimensional training data sets. Example spam filtering, sentiment analysis etc. This algorithm learns the probability of an object with certain features belonging to a particular class. It is a probabilistic classifier. This algorithm is called Naive Bayes because it makes a naive assumption that occurrence of certain features is independent of each other which in reality is not the case</w:t>
      </w:r>
      <w:r>
        <w:rPr>
          <w:rFonts w:ascii="Times New Roman" w:hAnsi="Times New Roman" w:cs="Times New Roman"/>
          <w:sz w:val="28"/>
          <w:szCs w:val="28"/>
        </w:rPr>
        <w:t xml:space="preserve"> . </w:t>
      </w:r>
      <w:r w:rsidRPr="00FF78AB">
        <w:rPr>
          <w:rFonts w:ascii="Times New Roman" w:hAnsi="Times New Roman" w:cs="Times New Roman"/>
          <w:sz w:val="28"/>
          <w:szCs w:val="28"/>
        </w:rPr>
        <w:t>A is called the proposition and B is called the evidence</w:t>
      </w:r>
      <w:r>
        <w:rPr>
          <w:rFonts w:ascii="Times New Roman" w:hAnsi="Times New Roman" w:cs="Times New Roman"/>
          <w:sz w:val="28"/>
          <w:szCs w:val="28"/>
        </w:rPr>
        <w:t xml:space="preserve"> </w:t>
      </w:r>
      <w:r w:rsidRPr="00FF78AB">
        <w:rPr>
          <w:rFonts w:ascii="Times New Roman" w:hAnsi="Times New Roman" w:cs="Times New Roman"/>
          <w:sz w:val="28"/>
          <w:szCs w:val="28"/>
        </w:rPr>
        <w:t>.</w:t>
      </w:r>
      <w:r>
        <w:rPr>
          <w:rFonts w:ascii="Times New Roman" w:hAnsi="Times New Roman" w:cs="Times New Roman"/>
          <w:sz w:val="28"/>
          <w:szCs w:val="28"/>
        </w:rPr>
        <w:t xml:space="preserve"> </w:t>
      </w:r>
      <w:r w:rsidRPr="00FF78AB">
        <w:rPr>
          <w:rFonts w:ascii="Times New Roman" w:hAnsi="Times New Roman" w:cs="Times New Roman"/>
          <w:sz w:val="28"/>
          <w:szCs w:val="28"/>
        </w:rPr>
        <w:t>P(A) is called prior probability of proposition and P(B)</w:t>
      </w:r>
      <w:r>
        <w:rPr>
          <w:rFonts w:ascii="Times New Roman" w:hAnsi="Times New Roman" w:cs="Times New Roman"/>
          <w:sz w:val="28"/>
          <w:szCs w:val="28"/>
        </w:rPr>
        <w:t xml:space="preserve"> </w:t>
      </w:r>
      <w:r w:rsidRPr="00FF78AB">
        <w:rPr>
          <w:rFonts w:ascii="Times New Roman" w:hAnsi="Times New Roman" w:cs="Times New Roman"/>
          <w:sz w:val="28"/>
          <w:szCs w:val="28"/>
        </w:rPr>
        <w:t>is called prior probability of evidence. P(A/B) is called</w:t>
      </w:r>
      <w:r>
        <w:rPr>
          <w:rFonts w:ascii="Times New Roman" w:hAnsi="Times New Roman" w:cs="Times New Roman"/>
          <w:sz w:val="28"/>
          <w:szCs w:val="28"/>
        </w:rPr>
        <w:t xml:space="preserve"> </w:t>
      </w:r>
      <w:r w:rsidRPr="00FF78AB">
        <w:rPr>
          <w:rFonts w:ascii="Times New Roman" w:hAnsi="Times New Roman" w:cs="Times New Roman"/>
          <w:sz w:val="28"/>
          <w:szCs w:val="28"/>
        </w:rPr>
        <w:t>the posterior. P(B/A) is called the likelihood.</w:t>
      </w:r>
    </w:p>
    <w:p w14:paraId="5E78A88E" w14:textId="56C19191" w:rsidR="00DD672B" w:rsidRDefault="00FF78AB" w:rsidP="00FF78AB">
      <w:pPr>
        <w:spacing w:after="160" w:line="259" w:lineRule="auto"/>
        <w:ind w:left="0" w:firstLine="0"/>
        <w:rPr>
          <w:rFonts w:ascii="Times New Roman" w:hAnsi="Times New Roman" w:cs="Times New Roman"/>
          <w:sz w:val="28"/>
          <w:szCs w:val="28"/>
        </w:rPr>
      </w:pPr>
      <w:r w:rsidRPr="00FF78AB">
        <w:rPr>
          <w:rFonts w:ascii="Times New Roman" w:hAnsi="Times New Roman" w:cs="Times New Roman"/>
          <w:sz w:val="28"/>
          <w:szCs w:val="28"/>
        </w:rPr>
        <w:t xml:space="preserve">P(A/B) = Probability of occurrence of event A, given event B has already </w:t>
      </w:r>
      <w:proofErr w:type="spellStart"/>
      <w:r w:rsidRPr="00FF78AB">
        <w:rPr>
          <w:rFonts w:ascii="Times New Roman" w:hAnsi="Times New Roman" w:cs="Times New Roman"/>
          <w:sz w:val="28"/>
          <w:szCs w:val="28"/>
        </w:rPr>
        <w:t>occured</w:t>
      </w:r>
      <w:proofErr w:type="spellEnd"/>
      <w:r w:rsidRPr="00FF78AB">
        <w:rPr>
          <w:rFonts w:ascii="Times New Roman" w:hAnsi="Times New Roman" w:cs="Times New Roman"/>
          <w:sz w:val="28"/>
          <w:szCs w:val="28"/>
        </w:rPr>
        <w:t xml:space="preserve"> P(A) = Probability of event A P(B) = Probability of event B P(B/A) = Probability of occurrence of event B, given event A has already </w:t>
      </w:r>
      <w:proofErr w:type="spellStart"/>
      <w:r w:rsidRPr="00FF78AB">
        <w:rPr>
          <w:rFonts w:ascii="Times New Roman" w:hAnsi="Times New Roman" w:cs="Times New Roman"/>
          <w:sz w:val="28"/>
          <w:szCs w:val="28"/>
        </w:rPr>
        <w:t>occure</w:t>
      </w:r>
      <w:proofErr w:type="spellEnd"/>
      <w:ins w:id="0" w:author="humam baloch" w:date="2022-12-08T23:46:00Z">
        <w:r w:rsidR="00DD672B">
          <w:rPr>
            <w:rFonts w:ascii="Times New Roman" w:hAnsi="Times New Roman" w:cs="Times New Roman"/>
            <w:sz w:val="28"/>
            <w:szCs w:val="28"/>
          </w:rPr>
          <w:t>.</w:t>
        </w:r>
      </w:ins>
    </w:p>
    <w:p w14:paraId="3738252E" w14:textId="77777777" w:rsidR="00DD672B" w:rsidRDefault="00DD672B" w:rsidP="00FF78AB">
      <w:pPr>
        <w:spacing w:after="160" w:line="259" w:lineRule="auto"/>
        <w:ind w:left="0" w:firstLine="0"/>
        <w:rPr>
          <w:rFonts w:ascii="Times New Roman" w:hAnsi="Times New Roman" w:cs="Times New Roman"/>
          <w:b/>
          <w:bCs/>
          <w:sz w:val="44"/>
          <w:szCs w:val="44"/>
          <w:u w:val="single"/>
        </w:rPr>
      </w:pPr>
    </w:p>
    <w:p w14:paraId="46ABFFA1" w14:textId="77777777" w:rsidR="00DD672B" w:rsidRDefault="00DD672B" w:rsidP="00FF78AB">
      <w:pPr>
        <w:spacing w:after="160" w:line="259" w:lineRule="auto"/>
        <w:ind w:left="0" w:firstLine="0"/>
        <w:rPr>
          <w:rFonts w:ascii="Times New Roman" w:hAnsi="Times New Roman" w:cs="Times New Roman"/>
          <w:b/>
          <w:bCs/>
          <w:sz w:val="44"/>
          <w:szCs w:val="44"/>
          <w:u w:val="single"/>
        </w:rPr>
      </w:pPr>
    </w:p>
    <w:p w14:paraId="300ED8E0" w14:textId="77777777" w:rsidR="00DD672B" w:rsidRDefault="00DD672B" w:rsidP="00FF78AB">
      <w:pPr>
        <w:spacing w:after="160" w:line="259" w:lineRule="auto"/>
        <w:ind w:left="0" w:firstLine="0"/>
        <w:rPr>
          <w:rFonts w:ascii="Times New Roman" w:hAnsi="Times New Roman" w:cs="Times New Roman"/>
          <w:b/>
          <w:bCs/>
          <w:sz w:val="44"/>
          <w:szCs w:val="44"/>
          <w:u w:val="single"/>
        </w:rPr>
      </w:pPr>
    </w:p>
    <w:p w14:paraId="36C2D45D" w14:textId="77777777" w:rsidR="00DD672B" w:rsidRDefault="00DD672B" w:rsidP="00FF78AB">
      <w:pPr>
        <w:spacing w:after="160" w:line="259" w:lineRule="auto"/>
        <w:ind w:left="0" w:firstLine="0"/>
        <w:rPr>
          <w:rFonts w:ascii="Times New Roman" w:hAnsi="Times New Roman" w:cs="Times New Roman"/>
          <w:b/>
          <w:bCs/>
          <w:sz w:val="44"/>
          <w:szCs w:val="44"/>
          <w:u w:val="single"/>
        </w:rPr>
      </w:pPr>
    </w:p>
    <w:p w14:paraId="6B9A6E2E" w14:textId="77777777" w:rsidR="00DD672B" w:rsidRDefault="00DD672B" w:rsidP="00FF78AB">
      <w:pPr>
        <w:spacing w:after="160" w:line="259" w:lineRule="auto"/>
        <w:ind w:left="0" w:firstLine="0"/>
        <w:rPr>
          <w:rFonts w:ascii="Times New Roman" w:hAnsi="Times New Roman" w:cs="Times New Roman"/>
          <w:b/>
          <w:bCs/>
          <w:sz w:val="44"/>
          <w:szCs w:val="44"/>
          <w:u w:val="single"/>
        </w:rPr>
      </w:pPr>
    </w:p>
    <w:p w14:paraId="0FCEFB1A" w14:textId="77777777" w:rsidR="00DD672B" w:rsidRDefault="00DD672B" w:rsidP="00FF78AB">
      <w:pPr>
        <w:spacing w:after="160" w:line="259" w:lineRule="auto"/>
        <w:ind w:left="0" w:firstLine="0"/>
        <w:rPr>
          <w:rFonts w:ascii="Times New Roman" w:hAnsi="Times New Roman" w:cs="Times New Roman"/>
          <w:b/>
          <w:bCs/>
          <w:sz w:val="44"/>
          <w:szCs w:val="44"/>
          <w:u w:val="single"/>
        </w:rPr>
      </w:pPr>
      <w:r w:rsidRPr="00DD672B">
        <w:rPr>
          <w:rFonts w:ascii="Times New Roman" w:hAnsi="Times New Roman" w:cs="Times New Roman"/>
          <w:b/>
          <w:bCs/>
          <w:sz w:val="44"/>
          <w:szCs w:val="44"/>
          <w:u w:val="single"/>
        </w:rPr>
        <w:t>Output:</w:t>
      </w:r>
    </w:p>
    <w:p w14:paraId="5AFA51FF" w14:textId="48D6271B" w:rsidR="00DD672B" w:rsidRPr="00DD672B" w:rsidRDefault="00DD672B" w:rsidP="00FF78AB">
      <w:pPr>
        <w:spacing w:after="160" w:line="259" w:lineRule="auto"/>
        <w:ind w:left="0" w:firstLine="0"/>
        <w:rPr>
          <w:rFonts w:ascii="Times New Roman" w:hAnsi="Times New Roman" w:cs="Times New Roman"/>
          <w:b/>
          <w:bCs/>
          <w:sz w:val="44"/>
          <w:szCs w:val="44"/>
          <w:u w:val="single"/>
        </w:rPr>
      </w:pPr>
      <w:r>
        <w:rPr>
          <w:rFonts w:ascii="Times New Roman" w:hAnsi="Times New Roman" w:cs="Times New Roman"/>
          <w:b/>
          <w:bCs/>
          <w:noProof/>
          <w:sz w:val="44"/>
          <w:szCs w:val="44"/>
          <w:u w:val="single"/>
        </w:rPr>
        <w:lastRenderedPageBreak/>
        <w:drawing>
          <wp:inline distT="0" distB="0" distL="0" distR="0" wp14:anchorId="4CC2D434" wp14:editId="1DD18C35">
            <wp:extent cx="6301740" cy="26650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2-08 at 11.26.38 PM.jpeg"/>
                    <pic:cNvPicPr/>
                  </pic:nvPicPr>
                  <pic:blipFill>
                    <a:blip r:embed="rId10">
                      <a:extLst>
                        <a:ext uri="{28A0092B-C50C-407E-A947-70E740481C1C}">
                          <a14:useLocalDpi xmlns:a14="http://schemas.microsoft.com/office/drawing/2010/main" val="0"/>
                        </a:ext>
                      </a:extLst>
                    </a:blip>
                    <a:stretch>
                      <a:fillRect/>
                    </a:stretch>
                  </pic:blipFill>
                  <pic:spPr>
                    <a:xfrm>
                      <a:off x="0" y="0"/>
                      <a:ext cx="6301740" cy="2665095"/>
                    </a:xfrm>
                    <a:prstGeom prst="rect">
                      <a:avLst/>
                    </a:prstGeom>
                  </pic:spPr>
                </pic:pic>
              </a:graphicData>
            </a:graphic>
          </wp:inline>
        </w:drawing>
      </w:r>
      <w:r>
        <w:rPr>
          <w:rFonts w:ascii="Times New Roman" w:hAnsi="Times New Roman" w:cs="Times New Roman"/>
          <w:b/>
          <w:bCs/>
          <w:noProof/>
          <w:sz w:val="44"/>
          <w:szCs w:val="44"/>
          <w:u w:val="single"/>
        </w:rPr>
        <w:drawing>
          <wp:inline distT="0" distB="0" distL="0" distR="0" wp14:anchorId="5AA7190A" wp14:editId="17A36C6A">
            <wp:extent cx="6301740" cy="315404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12-08 at 11.23.58 PM.jpeg"/>
                    <pic:cNvPicPr/>
                  </pic:nvPicPr>
                  <pic:blipFill>
                    <a:blip r:embed="rId11">
                      <a:extLst>
                        <a:ext uri="{28A0092B-C50C-407E-A947-70E740481C1C}">
                          <a14:useLocalDpi xmlns:a14="http://schemas.microsoft.com/office/drawing/2010/main" val="0"/>
                        </a:ext>
                      </a:extLst>
                    </a:blip>
                    <a:stretch>
                      <a:fillRect/>
                    </a:stretch>
                  </pic:blipFill>
                  <pic:spPr>
                    <a:xfrm>
                      <a:off x="0" y="0"/>
                      <a:ext cx="6301740" cy="3154045"/>
                    </a:xfrm>
                    <a:prstGeom prst="rect">
                      <a:avLst/>
                    </a:prstGeom>
                  </pic:spPr>
                </pic:pic>
              </a:graphicData>
            </a:graphic>
          </wp:inline>
        </w:drawing>
      </w:r>
      <w:r>
        <w:rPr>
          <w:rFonts w:ascii="Times New Roman" w:hAnsi="Times New Roman" w:cs="Times New Roman"/>
          <w:b/>
          <w:bCs/>
          <w:noProof/>
          <w:sz w:val="44"/>
          <w:szCs w:val="44"/>
          <w:u w:val="single"/>
        </w:rPr>
        <w:lastRenderedPageBreak/>
        <w:drawing>
          <wp:inline distT="0" distB="0" distL="0" distR="0" wp14:anchorId="296DAA34" wp14:editId="511FF76E">
            <wp:extent cx="659511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2-08 at 11.36.38 PM.jpeg"/>
                    <pic:cNvPicPr/>
                  </pic:nvPicPr>
                  <pic:blipFill>
                    <a:blip r:embed="rId12">
                      <a:extLst>
                        <a:ext uri="{28A0092B-C50C-407E-A947-70E740481C1C}">
                          <a14:useLocalDpi xmlns:a14="http://schemas.microsoft.com/office/drawing/2010/main" val="0"/>
                        </a:ext>
                      </a:extLst>
                    </a:blip>
                    <a:stretch>
                      <a:fillRect/>
                    </a:stretch>
                  </pic:blipFill>
                  <pic:spPr>
                    <a:xfrm>
                      <a:off x="0" y="0"/>
                      <a:ext cx="6735185" cy="2723645"/>
                    </a:xfrm>
                    <a:prstGeom prst="rect">
                      <a:avLst/>
                    </a:prstGeom>
                  </pic:spPr>
                </pic:pic>
              </a:graphicData>
            </a:graphic>
          </wp:inline>
        </w:drawing>
      </w:r>
      <w:r>
        <w:rPr>
          <w:rFonts w:ascii="Times New Roman" w:hAnsi="Times New Roman" w:cs="Times New Roman"/>
          <w:b/>
          <w:bCs/>
          <w:noProof/>
          <w:sz w:val="44"/>
          <w:szCs w:val="44"/>
          <w:u w:val="single"/>
        </w:rPr>
        <w:drawing>
          <wp:inline distT="0" distB="0" distL="0" distR="0" wp14:anchorId="125B1524" wp14:editId="3EC60336">
            <wp:extent cx="5807710" cy="3530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2-08 at 11.37.32 PM.jpeg"/>
                    <pic:cNvPicPr/>
                  </pic:nvPicPr>
                  <pic:blipFill>
                    <a:blip r:embed="rId13">
                      <a:extLst>
                        <a:ext uri="{28A0092B-C50C-407E-A947-70E740481C1C}">
                          <a14:useLocalDpi xmlns:a14="http://schemas.microsoft.com/office/drawing/2010/main" val="0"/>
                        </a:ext>
                      </a:extLst>
                    </a:blip>
                    <a:stretch>
                      <a:fillRect/>
                    </a:stretch>
                  </pic:blipFill>
                  <pic:spPr>
                    <a:xfrm>
                      <a:off x="0" y="0"/>
                      <a:ext cx="5832719" cy="3545803"/>
                    </a:xfrm>
                    <a:prstGeom prst="rect">
                      <a:avLst/>
                    </a:prstGeom>
                  </pic:spPr>
                </pic:pic>
              </a:graphicData>
            </a:graphic>
          </wp:inline>
        </w:drawing>
      </w:r>
    </w:p>
    <w:p w14:paraId="3D5D0E16" w14:textId="77777777" w:rsidR="00DD672B" w:rsidRDefault="00DD672B" w:rsidP="00FF78AB">
      <w:pPr>
        <w:spacing w:after="160" w:line="259" w:lineRule="auto"/>
        <w:ind w:left="0" w:firstLine="0"/>
        <w:rPr>
          <w:rFonts w:ascii="Times New Roman" w:hAnsi="Times New Roman" w:cs="Times New Roman"/>
          <w:sz w:val="28"/>
          <w:szCs w:val="28"/>
        </w:rPr>
      </w:pPr>
    </w:p>
    <w:p w14:paraId="1BB8FCA5" w14:textId="77777777" w:rsidR="00DD672B" w:rsidRPr="00FF78AB" w:rsidRDefault="00DD672B" w:rsidP="00FF78AB">
      <w:pPr>
        <w:spacing w:after="160" w:line="259" w:lineRule="auto"/>
        <w:ind w:left="0" w:firstLine="0"/>
        <w:rPr>
          <w:rFonts w:ascii="Times New Roman" w:hAnsi="Times New Roman" w:cs="Times New Roman"/>
          <w:sz w:val="28"/>
          <w:szCs w:val="28"/>
        </w:rPr>
      </w:pPr>
    </w:p>
    <w:sectPr w:rsidR="00DD672B" w:rsidRPr="00FF78AB">
      <w:pgSz w:w="12240" w:h="15840"/>
      <w:pgMar w:top="1096" w:right="1296" w:bottom="597"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AFB"/>
    <w:multiLevelType w:val="hybridMultilevel"/>
    <w:tmpl w:val="C7CC913C"/>
    <w:lvl w:ilvl="0" w:tplc="0409000B">
      <w:start w:val="1"/>
      <w:numFmt w:val="bullet"/>
      <w:lvlText w:val=""/>
      <w:lvlJc w:val="left"/>
      <w:pPr>
        <w:ind w:left="4177" w:hanging="360"/>
      </w:pPr>
      <w:rPr>
        <w:rFonts w:ascii="Wingdings" w:hAnsi="Wingdings" w:hint="default"/>
      </w:rPr>
    </w:lvl>
    <w:lvl w:ilvl="1" w:tplc="04090003" w:tentative="1">
      <w:start w:val="1"/>
      <w:numFmt w:val="bullet"/>
      <w:lvlText w:val="o"/>
      <w:lvlJc w:val="left"/>
      <w:pPr>
        <w:ind w:left="4897" w:hanging="360"/>
      </w:pPr>
      <w:rPr>
        <w:rFonts w:ascii="Courier New" w:hAnsi="Courier New" w:cs="Courier New" w:hint="default"/>
      </w:rPr>
    </w:lvl>
    <w:lvl w:ilvl="2" w:tplc="04090005" w:tentative="1">
      <w:start w:val="1"/>
      <w:numFmt w:val="bullet"/>
      <w:lvlText w:val=""/>
      <w:lvlJc w:val="left"/>
      <w:pPr>
        <w:ind w:left="5617" w:hanging="360"/>
      </w:pPr>
      <w:rPr>
        <w:rFonts w:ascii="Wingdings" w:hAnsi="Wingdings" w:hint="default"/>
      </w:rPr>
    </w:lvl>
    <w:lvl w:ilvl="3" w:tplc="04090001" w:tentative="1">
      <w:start w:val="1"/>
      <w:numFmt w:val="bullet"/>
      <w:lvlText w:val=""/>
      <w:lvlJc w:val="left"/>
      <w:pPr>
        <w:ind w:left="6337" w:hanging="360"/>
      </w:pPr>
      <w:rPr>
        <w:rFonts w:ascii="Symbol" w:hAnsi="Symbol" w:hint="default"/>
      </w:rPr>
    </w:lvl>
    <w:lvl w:ilvl="4" w:tplc="04090003" w:tentative="1">
      <w:start w:val="1"/>
      <w:numFmt w:val="bullet"/>
      <w:lvlText w:val="o"/>
      <w:lvlJc w:val="left"/>
      <w:pPr>
        <w:ind w:left="7057" w:hanging="360"/>
      </w:pPr>
      <w:rPr>
        <w:rFonts w:ascii="Courier New" w:hAnsi="Courier New" w:cs="Courier New" w:hint="default"/>
      </w:rPr>
    </w:lvl>
    <w:lvl w:ilvl="5" w:tplc="04090005" w:tentative="1">
      <w:start w:val="1"/>
      <w:numFmt w:val="bullet"/>
      <w:lvlText w:val=""/>
      <w:lvlJc w:val="left"/>
      <w:pPr>
        <w:ind w:left="7777" w:hanging="360"/>
      </w:pPr>
      <w:rPr>
        <w:rFonts w:ascii="Wingdings" w:hAnsi="Wingdings" w:hint="default"/>
      </w:rPr>
    </w:lvl>
    <w:lvl w:ilvl="6" w:tplc="04090001" w:tentative="1">
      <w:start w:val="1"/>
      <w:numFmt w:val="bullet"/>
      <w:lvlText w:val=""/>
      <w:lvlJc w:val="left"/>
      <w:pPr>
        <w:ind w:left="8497" w:hanging="360"/>
      </w:pPr>
      <w:rPr>
        <w:rFonts w:ascii="Symbol" w:hAnsi="Symbol" w:hint="default"/>
      </w:rPr>
    </w:lvl>
    <w:lvl w:ilvl="7" w:tplc="04090003" w:tentative="1">
      <w:start w:val="1"/>
      <w:numFmt w:val="bullet"/>
      <w:lvlText w:val="o"/>
      <w:lvlJc w:val="left"/>
      <w:pPr>
        <w:ind w:left="9217" w:hanging="360"/>
      </w:pPr>
      <w:rPr>
        <w:rFonts w:ascii="Courier New" w:hAnsi="Courier New" w:cs="Courier New" w:hint="default"/>
      </w:rPr>
    </w:lvl>
    <w:lvl w:ilvl="8" w:tplc="04090005" w:tentative="1">
      <w:start w:val="1"/>
      <w:numFmt w:val="bullet"/>
      <w:lvlText w:val=""/>
      <w:lvlJc w:val="left"/>
      <w:pPr>
        <w:ind w:left="9937" w:hanging="360"/>
      </w:pPr>
      <w:rPr>
        <w:rFonts w:ascii="Wingdings" w:hAnsi="Wingdings" w:hint="default"/>
      </w:rPr>
    </w:lvl>
  </w:abstractNum>
  <w:abstractNum w:abstractNumId="1" w15:restartNumberingAfterBreak="0">
    <w:nsid w:val="04B40EB8"/>
    <w:multiLevelType w:val="hybridMultilevel"/>
    <w:tmpl w:val="3C4A667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1A241EE2"/>
    <w:multiLevelType w:val="hybridMultilevel"/>
    <w:tmpl w:val="F780A3C4"/>
    <w:lvl w:ilvl="0" w:tplc="0409000F">
      <w:start w:val="1"/>
      <w:numFmt w:val="decimal"/>
      <w:lvlText w:val="%1."/>
      <w:lvlJc w:val="left"/>
      <w:pPr>
        <w:ind w:left="997" w:hanging="360"/>
      </w:pPr>
    </w:lvl>
    <w:lvl w:ilvl="1" w:tplc="04090019" w:tentative="1">
      <w:start w:val="1"/>
      <w:numFmt w:val="lowerLetter"/>
      <w:lvlText w:val="%2."/>
      <w:lvlJc w:val="left"/>
      <w:pPr>
        <w:ind w:left="1717" w:hanging="360"/>
      </w:pPr>
    </w:lvl>
    <w:lvl w:ilvl="2" w:tplc="0409001B" w:tentative="1">
      <w:start w:val="1"/>
      <w:numFmt w:val="lowerRoman"/>
      <w:lvlText w:val="%3."/>
      <w:lvlJc w:val="right"/>
      <w:pPr>
        <w:ind w:left="2437" w:hanging="180"/>
      </w:pPr>
    </w:lvl>
    <w:lvl w:ilvl="3" w:tplc="0409000F" w:tentative="1">
      <w:start w:val="1"/>
      <w:numFmt w:val="decimal"/>
      <w:lvlText w:val="%4."/>
      <w:lvlJc w:val="left"/>
      <w:pPr>
        <w:ind w:left="3157" w:hanging="360"/>
      </w:pPr>
    </w:lvl>
    <w:lvl w:ilvl="4" w:tplc="04090019" w:tentative="1">
      <w:start w:val="1"/>
      <w:numFmt w:val="lowerLetter"/>
      <w:lvlText w:val="%5."/>
      <w:lvlJc w:val="left"/>
      <w:pPr>
        <w:ind w:left="3877" w:hanging="360"/>
      </w:pPr>
    </w:lvl>
    <w:lvl w:ilvl="5" w:tplc="0409001B" w:tentative="1">
      <w:start w:val="1"/>
      <w:numFmt w:val="lowerRoman"/>
      <w:lvlText w:val="%6."/>
      <w:lvlJc w:val="right"/>
      <w:pPr>
        <w:ind w:left="4597" w:hanging="180"/>
      </w:pPr>
    </w:lvl>
    <w:lvl w:ilvl="6" w:tplc="0409000F" w:tentative="1">
      <w:start w:val="1"/>
      <w:numFmt w:val="decimal"/>
      <w:lvlText w:val="%7."/>
      <w:lvlJc w:val="left"/>
      <w:pPr>
        <w:ind w:left="5317" w:hanging="360"/>
      </w:pPr>
    </w:lvl>
    <w:lvl w:ilvl="7" w:tplc="04090019" w:tentative="1">
      <w:start w:val="1"/>
      <w:numFmt w:val="lowerLetter"/>
      <w:lvlText w:val="%8."/>
      <w:lvlJc w:val="left"/>
      <w:pPr>
        <w:ind w:left="6037" w:hanging="360"/>
      </w:pPr>
    </w:lvl>
    <w:lvl w:ilvl="8" w:tplc="0409001B" w:tentative="1">
      <w:start w:val="1"/>
      <w:numFmt w:val="lowerRoman"/>
      <w:lvlText w:val="%9."/>
      <w:lvlJc w:val="right"/>
      <w:pPr>
        <w:ind w:left="6757" w:hanging="180"/>
      </w:pPr>
    </w:lvl>
  </w:abstractNum>
  <w:abstractNum w:abstractNumId="3" w15:restartNumberingAfterBreak="0">
    <w:nsid w:val="33895554"/>
    <w:multiLevelType w:val="hybridMultilevel"/>
    <w:tmpl w:val="0EF2B33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7DF1213"/>
    <w:multiLevelType w:val="hybridMultilevel"/>
    <w:tmpl w:val="11B6D27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411451E8"/>
    <w:multiLevelType w:val="hybridMultilevel"/>
    <w:tmpl w:val="DC763FEC"/>
    <w:lvl w:ilvl="0" w:tplc="6B0E68E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A153CB7"/>
    <w:multiLevelType w:val="hybridMultilevel"/>
    <w:tmpl w:val="E7B0093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55B837B1"/>
    <w:multiLevelType w:val="hybridMultilevel"/>
    <w:tmpl w:val="9ECC8FB8"/>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8" w15:restartNumberingAfterBreak="0">
    <w:nsid w:val="69E96CA5"/>
    <w:multiLevelType w:val="hybridMultilevel"/>
    <w:tmpl w:val="9CAE551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704B4247"/>
    <w:multiLevelType w:val="hybridMultilevel"/>
    <w:tmpl w:val="A2E012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10309F"/>
    <w:multiLevelType w:val="hybridMultilevel"/>
    <w:tmpl w:val="1B24AB0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7A904065"/>
    <w:multiLevelType w:val="hybridMultilevel"/>
    <w:tmpl w:val="29DC6BF8"/>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num w:numId="1" w16cid:durableId="1450588848">
    <w:abstractNumId w:val="9"/>
  </w:num>
  <w:num w:numId="2" w16cid:durableId="50275711">
    <w:abstractNumId w:val="2"/>
  </w:num>
  <w:num w:numId="3" w16cid:durableId="1348486012">
    <w:abstractNumId w:val="0"/>
  </w:num>
  <w:num w:numId="4" w16cid:durableId="1515875741">
    <w:abstractNumId w:val="3"/>
  </w:num>
  <w:num w:numId="5" w16cid:durableId="1106535788">
    <w:abstractNumId w:val="1"/>
  </w:num>
  <w:num w:numId="6" w16cid:durableId="324746858">
    <w:abstractNumId w:val="4"/>
  </w:num>
  <w:num w:numId="7" w16cid:durableId="573978242">
    <w:abstractNumId w:val="11"/>
  </w:num>
  <w:num w:numId="8" w16cid:durableId="926696048">
    <w:abstractNumId w:val="7"/>
  </w:num>
  <w:num w:numId="9" w16cid:durableId="142159993">
    <w:abstractNumId w:val="10"/>
  </w:num>
  <w:num w:numId="10" w16cid:durableId="1042634735">
    <w:abstractNumId w:val="6"/>
  </w:num>
  <w:num w:numId="11" w16cid:durableId="1312900951">
    <w:abstractNumId w:val="8"/>
  </w:num>
  <w:num w:numId="12" w16cid:durableId="210233755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mam baloch">
    <w15:presenceInfo w15:providerId="Windows Live" w15:userId="7b5df20bb16362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43C"/>
    <w:rsid w:val="00014BAC"/>
    <w:rsid w:val="00016146"/>
    <w:rsid w:val="000D4BEE"/>
    <w:rsid w:val="00110A4F"/>
    <w:rsid w:val="00133659"/>
    <w:rsid w:val="00282AF6"/>
    <w:rsid w:val="002D4FA7"/>
    <w:rsid w:val="0034561B"/>
    <w:rsid w:val="003A7967"/>
    <w:rsid w:val="0067763C"/>
    <w:rsid w:val="00814707"/>
    <w:rsid w:val="0084027C"/>
    <w:rsid w:val="0088130C"/>
    <w:rsid w:val="009A5BA3"/>
    <w:rsid w:val="00A56045"/>
    <w:rsid w:val="00CA7F20"/>
    <w:rsid w:val="00D12415"/>
    <w:rsid w:val="00DD0D18"/>
    <w:rsid w:val="00DD672B"/>
    <w:rsid w:val="00DE43BD"/>
    <w:rsid w:val="00E84D32"/>
    <w:rsid w:val="00E857A3"/>
    <w:rsid w:val="00E93FC7"/>
    <w:rsid w:val="00F0643C"/>
    <w:rsid w:val="00FF78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BBC3"/>
  <w15:docId w15:val="{D6A796DC-E1B5-4A45-93BF-2D99E1EE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ind w:left="11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55"/>
      <w:ind w:left="1306" w:hanging="10"/>
      <w:jc w:val="center"/>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character" w:customStyle="1" w:styleId="Heading2Char">
    <w:name w:val="Heading 2 Char"/>
    <w:link w:val="Heading2"/>
    <w:rPr>
      <w:rFonts w:ascii="Times New Roman" w:eastAsia="Times New Roman" w:hAnsi="Times New Roman" w:cs="Times New Roman"/>
      <w:color w:val="000000"/>
      <w:sz w:val="40"/>
    </w:rPr>
  </w:style>
  <w:style w:type="paragraph" w:styleId="NoSpacing">
    <w:name w:val="No Spacing"/>
    <w:uiPriority w:val="1"/>
    <w:qFormat/>
    <w:rsid w:val="003A7967"/>
    <w:pPr>
      <w:spacing w:after="0" w:line="240" w:lineRule="auto"/>
    </w:pPr>
    <w:rPr>
      <w:rFonts w:eastAsiaTheme="minorHAnsi"/>
    </w:rPr>
  </w:style>
  <w:style w:type="paragraph" w:styleId="NormalWeb">
    <w:name w:val="Normal (Web)"/>
    <w:basedOn w:val="Normal"/>
    <w:uiPriority w:val="99"/>
    <w:unhideWhenUsed/>
    <w:rsid w:val="00133659"/>
    <w:pPr>
      <w:spacing w:before="100" w:beforeAutospacing="1" w:after="100" w:afterAutospacing="1"/>
      <w:ind w:lef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133659"/>
    <w:pPr>
      <w:ind w:left="720"/>
      <w:contextualSpacing/>
    </w:pPr>
  </w:style>
  <w:style w:type="character" w:styleId="PlaceholderText">
    <w:name w:val="Placeholder Text"/>
    <w:basedOn w:val="DefaultParagraphFont"/>
    <w:uiPriority w:val="99"/>
    <w:semiHidden/>
    <w:rsid w:val="00E93FC7"/>
    <w:rPr>
      <w:color w:val="808080"/>
    </w:rPr>
  </w:style>
  <w:style w:type="character" w:styleId="Hyperlink">
    <w:name w:val="Hyperlink"/>
    <w:basedOn w:val="DefaultParagraphFont"/>
    <w:uiPriority w:val="99"/>
    <w:unhideWhenUsed/>
    <w:rsid w:val="00110A4F"/>
    <w:rPr>
      <w:color w:val="0563C1" w:themeColor="hyperlink"/>
      <w:u w:val="single"/>
    </w:rPr>
  </w:style>
  <w:style w:type="character" w:styleId="UnresolvedMention">
    <w:name w:val="Unresolved Mention"/>
    <w:basedOn w:val="DefaultParagraphFont"/>
    <w:uiPriority w:val="99"/>
    <w:semiHidden/>
    <w:unhideWhenUsed/>
    <w:rsid w:val="00110A4F"/>
    <w:rPr>
      <w:color w:val="605E5C"/>
      <w:shd w:val="clear" w:color="auto" w:fill="E1DFDD"/>
    </w:rPr>
  </w:style>
  <w:style w:type="character" w:styleId="FollowedHyperlink">
    <w:name w:val="FollowedHyperlink"/>
    <w:basedOn w:val="DefaultParagraphFont"/>
    <w:uiPriority w:val="99"/>
    <w:semiHidden/>
    <w:unhideWhenUsed/>
    <w:rsid w:val="00DD0D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lakshmi25npathi/imdb-dataset-of-50k-movie-reviews"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20%20%20%20%20%20%20%20%20%20%20%20%20%20%20https:/www.kaggle.com/datasets/rtatman/stopword-lists-for-19-langu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8CF6D-E3F2-4C30-ABD8-F14E88D51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826</Words>
  <Characters>4469</Characters>
  <Application>Microsoft Office Word</Application>
  <DocSecurity>0</DocSecurity>
  <Lines>135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K214525 Aiman Imran</dc:creator>
  <cp:keywords/>
  <cp:lastModifiedBy>K213214 Syeda Wara Batool</cp:lastModifiedBy>
  <cp:revision>6</cp:revision>
  <dcterms:created xsi:type="dcterms:W3CDTF">2022-12-08T13:44:00Z</dcterms:created>
  <dcterms:modified xsi:type="dcterms:W3CDTF">2022-12-10T15:51:00Z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1b8888119d1d5cfdc414bb5daf3e6cf15f284928dd3f8cfcef8584c63d92657b</vt:lpwstr>
  </property>
</Properties>
</file>